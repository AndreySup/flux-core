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4C2C14F6"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720013D7" w14:textId="77777777" w:rsidTr="003411A7">
              <w:trPr>
                <w:trHeight w:val="288"/>
                <w:jc w:val="center"/>
              </w:trPr>
              <w:tc>
                <w:tcPr>
                  <w:tcW w:w="5874" w:type="dxa"/>
                  <w:shd w:val="clear" w:color="auto" w:fill="983620" w:themeFill="accent2"/>
                </w:tcPr>
                <w:p w14:paraId="76AD50C2" w14:textId="77777777" w:rsidR="00EA3050" w:rsidRDefault="00EA3050" w:rsidP="0046608D">
                  <w:pPr>
                    <w:pStyle w:val="NoSpacing"/>
                  </w:pPr>
                </w:p>
              </w:tc>
            </w:tr>
            <w:tr w:rsidR="00EA3050" w14:paraId="6CE93715" w14:textId="77777777" w:rsidTr="003411A7">
              <w:trPr>
                <w:trHeight w:val="288"/>
                <w:jc w:val="center"/>
              </w:trPr>
              <w:tc>
                <w:tcPr>
                  <w:tcW w:w="5874" w:type="dxa"/>
                </w:tcPr>
                <w:p w14:paraId="08061891" w14:textId="77777777" w:rsidR="00EA3050" w:rsidRDefault="00EA3050" w:rsidP="0046608D">
                  <w:pPr>
                    <w:pStyle w:val="NoSpacing"/>
                  </w:pPr>
                </w:p>
              </w:tc>
            </w:tr>
            <w:tr w:rsidR="00EA3050" w14:paraId="0E50C7CA" w14:textId="77777777" w:rsidTr="0046608D">
              <w:trPr>
                <w:trHeight w:val="6480"/>
                <w:jc w:val="center"/>
              </w:trPr>
              <w:tc>
                <w:tcPr>
                  <w:tcW w:w="5874" w:type="dxa"/>
                </w:tcPr>
                <w:p w14:paraId="49F31A9D" w14:textId="77777777" w:rsidR="00EA3050" w:rsidRDefault="008F4B5F" w:rsidP="0046608D">
                  <w:pPr>
                    <w:pStyle w:val="NoSpacing"/>
                  </w:pPr>
                  <w:r>
                    <w:rPr>
                      <w:noProof/>
                    </w:rPr>
                    <w:drawing>
                      <wp:inline distT="0" distB="0" distL="0" distR="0" wp14:anchorId="476D467D" wp14:editId="46360B44">
                        <wp:extent cx="3728085" cy="40798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85" cy="4079875"/>
                                </a:xfrm>
                                <a:prstGeom prst="rect">
                                  <a:avLst/>
                                </a:prstGeom>
                                <a:noFill/>
                                <a:ln>
                                  <a:noFill/>
                                </a:ln>
                              </pic:spPr>
                            </pic:pic>
                          </a:graphicData>
                        </a:graphic>
                      </wp:inline>
                    </w:drawing>
                  </w:r>
                </w:p>
              </w:tc>
            </w:tr>
            <w:tr w:rsidR="00EA3050" w14:paraId="336446EF" w14:textId="77777777" w:rsidTr="003411A7">
              <w:trPr>
                <w:trHeight w:val="216"/>
                <w:jc w:val="center"/>
              </w:trPr>
              <w:tc>
                <w:tcPr>
                  <w:tcW w:w="5874" w:type="dxa"/>
                </w:tcPr>
                <w:p w14:paraId="4C0D4030" w14:textId="77777777" w:rsidR="00EA3050" w:rsidRDefault="00EA3050" w:rsidP="0046608D">
                  <w:pPr>
                    <w:pStyle w:val="NoSpacing"/>
                  </w:pPr>
                </w:p>
              </w:tc>
            </w:tr>
          </w:tbl>
          <w:p w14:paraId="2901FBF8" w14:textId="77777777" w:rsidR="0046608D" w:rsidRDefault="0046608D"/>
        </w:tc>
      </w:tr>
      <w:tr w:rsidR="0046608D" w:rsidRPr="00BA009E" w14:paraId="6294A129"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D61382BCA49F440BAD44816671B2038"/>
              </w:placeholder>
              <w:dataBinding w:prefixMappings="xmlns:ns0='http://purl.org/dc/elements/1.1/' xmlns:ns1='http://schemas.openxmlformats.org/package/2006/metadata/core-properties' " w:xpath="/ns1:coreProperties[1]/ns0:title[1]" w:storeItemID="{6C3C8BC8-F283-45AE-878A-BAB7291924A1}"/>
              <w:text w:multiLine="1"/>
            </w:sdtPr>
            <w:sdtContent>
              <w:p w14:paraId="522D003A" w14:textId="77777777" w:rsidR="0046608D" w:rsidRPr="00BA009E" w:rsidRDefault="002C3464" w:rsidP="002C3464">
                <w:pPr>
                  <w:pStyle w:val="Title"/>
                </w:pPr>
                <w:r>
                  <w:t>Flux Paper: notes</w:t>
                </w:r>
              </w:p>
            </w:sdtContent>
          </w:sdt>
          <w:sdt>
            <w:sdtPr>
              <w:alias w:val="Subtitle"/>
              <w:tag w:val=""/>
              <w:id w:val="-1702467403"/>
              <w:placeholder>
                <w:docPart w:val="A50D1DCF612D06419BF1BF3F1B3E316D"/>
              </w:placeholder>
              <w:dataBinding w:prefixMappings="xmlns:ns0='http://purl.org/dc/elements/1.1/' xmlns:ns1='http://schemas.openxmlformats.org/package/2006/metadata/core-properties' " w:xpath="/ns1:coreProperties[1]/ns0:subject[1]" w:storeItemID="{6C3C8BC8-F283-45AE-878A-BAB7291924A1}"/>
              <w:text w:multiLine="1"/>
            </w:sdtPr>
            <w:sdtContent>
              <w:p w14:paraId="236E8943" w14:textId="77777777" w:rsidR="00727288" w:rsidRPr="00BA009E" w:rsidRDefault="008F4B5F" w:rsidP="008F4B5F">
                <w:pPr>
                  <w:pStyle w:val="Subtitle"/>
                </w:pPr>
                <w:r>
                  <w:t>Improving flow, statement of contributions, ideas on the sections on Flux overview and description of the RT: LWJ, COMB, scalable KVS</w:t>
                </w:r>
              </w:p>
            </w:sdtContent>
          </w:sdt>
        </w:tc>
      </w:tr>
      <w:tr w:rsidR="0046608D" w14:paraId="1F44F3F4" w14:textId="77777777" w:rsidTr="0046608D">
        <w:trPr>
          <w:jc w:val="right"/>
        </w:trPr>
        <w:tc>
          <w:tcPr>
            <w:tcW w:w="9576" w:type="dxa"/>
            <w:tcBorders>
              <w:top w:val="single" w:sz="2" w:space="0" w:color="BFBFBF" w:themeColor="background1" w:themeShade="BF"/>
            </w:tcBorders>
          </w:tcPr>
          <w:p w14:paraId="7AF78938" w14:textId="77777777" w:rsidR="00F06ED6" w:rsidRDefault="008F4B5F" w:rsidP="00CC2374">
            <w:pPr>
              <w:pStyle w:val="Footer"/>
            </w:pPr>
            <w:r>
              <w:t xml:space="preserve">Becky </w:t>
            </w:r>
          </w:p>
          <w:p w14:paraId="055815B2" w14:textId="77777777" w:rsidR="0046608D" w:rsidRPr="00423B29" w:rsidRDefault="00423B29" w:rsidP="008F4B5F">
            <w:pPr>
              <w:pStyle w:val="Footer"/>
            </w:pPr>
            <w:r>
              <w:br/>
            </w:r>
            <w:r>
              <w:br/>
            </w:r>
            <w:r w:rsidR="008F4B5F">
              <w:t>January 18,2014</w:t>
            </w:r>
          </w:p>
        </w:tc>
      </w:tr>
    </w:tbl>
    <w:p w14:paraId="334FAA83" w14:textId="77777777" w:rsidR="003956A9" w:rsidRDefault="003956A9"/>
    <w:p w14:paraId="124D3963" w14:textId="77777777" w:rsidR="006F61EB" w:rsidRDefault="006F61EB">
      <w:pPr>
        <w:sectPr w:rsidR="006F61EB" w:rsidSect="006F61EB">
          <w:footerReference w:type="default" r:id="rId10"/>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alias w:val="Title"/>
        <w:tag w:val=""/>
        <w:id w:val="-1041280957"/>
        <w:placeholder>
          <w:docPart w:val="7BE77B9EB21F7845B81D9F79E1E9410B"/>
        </w:placeholder>
        <w:dataBinding w:prefixMappings="xmlns:ns0='http://purl.org/dc/elements/1.1/' xmlns:ns1='http://schemas.openxmlformats.org/package/2006/metadata/core-properties' " w:xpath="/ns1:coreProperties[1]/ns0:title[1]" w:storeItemID="{6C3C8BC8-F283-45AE-878A-BAB7291924A1}"/>
        <w:text w:multiLine="1"/>
      </w:sdtPr>
      <w:sdtContent>
        <w:p w14:paraId="379F3D9E" w14:textId="77777777" w:rsidR="00BA009E" w:rsidRPr="00BA009E" w:rsidRDefault="002C3464" w:rsidP="008F4B5F">
          <w:pPr>
            <w:pStyle w:val="Heading1"/>
            <w:tabs>
              <w:tab w:val="left" w:pos="1680"/>
              <w:tab w:val="center" w:pos="4680"/>
            </w:tabs>
            <w:jc w:val="left"/>
          </w:pPr>
          <w:r>
            <w:t>Flux Paper: notes</w:t>
          </w:r>
        </w:p>
      </w:sdtContent>
    </w:sdt>
    <w:bookmarkEnd w:id="0" w:displacedByCustomXml="prev"/>
    <w:bookmarkStart w:id="1" w:name="_Toc261004493"/>
    <w:p w14:paraId="730BA824" w14:textId="77777777" w:rsidR="003956A9" w:rsidRDefault="002C3464" w:rsidP="00BA009E">
      <w:pPr>
        <w:pStyle w:val="Heading2"/>
      </w:pPr>
      <w:sdt>
        <w:sdtPr>
          <w:alias w:val="Subtitle"/>
          <w:tag w:val=""/>
          <w:id w:val="1950805317"/>
          <w:placeholder>
            <w:docPart w:val="D27C83234C38364EB7B6CCE422CB0F00"/>
          </w:placeholder>
          <w:dataBinding w:prefixMappings="xmlns:ns0='http://purl.org/dc/elements/1.1/' xmlns:ns1='http://schemas.openxmlformats.org/package/2006/metadata/core-properties' " w:xpath="/ns1:coreProperties[1]/ns0:subject[1]" w:storeItemID="{6C3C8BC8-F283-45AE-878A-BAB7291924A1}"/>
          <w:text w:multiLine="1"/>
        </w:sdtPr>
        <w:sdtContent>
          <w:r w:rsidR="008F4B5F">
            <w:t>Improving flow, statement of contributions, ideas on the sections on Flux overview and description of the RT: LWJ, COMB, scalable KVS</w:t>
          </w:r>
        </w:sdtContent>
      </w:sdt>
      <w:bookmarkEnd w:id="1"/>
      <w:r w:rsidR="00144C46" w:rsidRPr="00144C46">
        <w:rPr>
          <w:noProof/>
        </w:rPr>
        <w:t xml:space="preserve"> </w:t>
      </w:r>
    </w:p>
    <w:p w14:paraId="213E73CD" w14:textId="64BC3F50" w:rsidR="00810C29" w:rsidRPr="002D6955" w:rsidRDefault="008F4B5F" w:rsidP="00295F26">
      <w:pPr>
        <w:rPr>
          <w:rFonts w:asciiTheme="majorHAnsi" w:hAnsiTheme="majorHAnsi"/>
          <w:b/>
          <w:sz w:val="28"/>
          <w:szCs w:val="28"/>
        </w:rPr>
      </w:pPr>
      <w:r w:rsidRPr="002D6955">
        <w:rPr>
          <w:rFonts w:asciiTheme="majorHAnsi" w:hAnsiTheme="majorHAnsi"/>
          <w:b/>
          <w:sz w:val="28"/>
          <w:szCs w:val="28"/>
        </w:rPr>
        <w:t>Abstract</w:t>
      </w:r>
      <w:ins w:id="2" w:author="Rebecca Springmeyer" w:date="2014-01-24T09:54:00Z">
        <w:r w:rsidR="007C3D5D">
          <w:rPr>
            <w:rFonts w:asciiTheme="majorHAnsi" w:hAnsiTheme="majorHAnsi"/>
            <w:b/>
            <w:sz w:val="28"/>
            <w:szCs w:val="28"/>
          </w:rPr>
          <w:t xml:space="preserve">   -- to be revised at the end</w:t>
        </w:r>
      </w:ins>
    </w:p>
    <w:p w14:paraId="73ED49B9" w14:textId="3F7B0DF7" w:rsidR="008F4B5F" w:rsidRDefault="008F4B5F" w:rsidP="008F4B5F">
      <w:pPr>
        <w:widowControl w:val="0"/>
        <w:autoSpaceDE w:val="0"/>
        <w:autoSpaceDN w:val="0"/>
        <w:adjustRightInd w:val="0"/>
        <w:spacing w:after="280" w:line="240" w:lineRule="auto"/>
        <w:rPr>
          <w:ins w:id="3" w:author="Rebecca Springmeyer" w:date="2014-01-18T14:48:00Z"/>
          <w:rFonts w:ascii="Calibri" w:hAnsi="Calibri" w:cs="Calibri"/>
          <w:sz w:val="28"/>
          <w:szCs w:val="28"/>
        </w:rPr>
      </w:pPr>
      <w:r>
        <w:rPr>
          <w:rFonts w:ascii="Calibri" w:hAnsi="Calibri" w:cs="Calibri"/>
          <w:sz w:val="28"/>
          <w:szCs w:val="28"/>
        </w:rPr>
        <w:t>Resource management (RM) software is crucial to HPC</w:t>
      </w:r>
      <w:ins w:id="4" w:author="Rebecca Springmeyer" w:date="2014-01-18T14:45:00Z">
        <w:r w:rsidR="002C3464">
          <w:rPr>
            <w:rFonts w:ascii="Calibri" w:hAnsi="Calibri" w:cs="Calibri"/>
            <w:sz w:val="28"/>
            <w:szCs w:val="28"/>
          </w:rPr>
          <w:t xml:space="preserve"> for efficient application execution on a set of diverse, large resources</w:t>
        </w:r>
      </w:ins>
      <w:r>
        <w:rPr>
          <w:rFonts w:ascii="Calibri" w:hAnsi="Calibri" w:cs="Calibri"/>
          <w:sz w:val="28"/>
          <w:szCs w:val="28"/>
        </w:rPr>
        <w:t xml:space="preserve">. However, growing numbers and types of compute resources and a greater interplay among various resources (e.g., between compute clusters and a shared I/O cluster) across the entire HPC center </w:t>
      </w:r>
      <w:del w:id="5" w:author="Rebecca Springmeyer" w:date="2014-01-18T14:46:00Z">
        <w:r w:rsidDel="002C3464">
          <w:rPr>
            <w:rFonts w:ascii="Calibri" w:hAnsi="Calibri" w:cs="Calibri"/>
            <w:sz w:val="28"/>
            <w:szCs w:val="28"/>
          </w:rPr>
          <w:delText xml:space="preserve">makes </w:delText>
        </w:r>
      </w:del>
      <w:ins w:id="6" w:author="Rebecca Springmeyer" w:date="2014-01-18T14:46:00Z">
        <w:r w:rsidR="002C3464">
          <w:rPr>
            <w:rFonts w:ascii="Calibri" w:hAnsi="Calibri" w:cs="Calibri"/>
            <w:sz w:val="28"/>
            <w:szCs w:val="28"/>
          </w:rPr>
          <w:t xml:space="preserve">can render </w:t>
        </w:r>
      </w:ins>
      <w:r>
        <w:rPr>
          <w:rFonts w:ascii="Calibri" w:hAnsi="Calibri" w:cs="Calibri"/>
          <w:sz w:val="28"/>
          <w:szCs w:val="28"/>
        </w:rPr>
        <w:t xml:space="preserve">even the best- in-breed RM software increasingly </w:t>
      </w:r>
      <w:ins w:id="7" w:author="Rebecca Springmeyer" w:date="2014-01-18T14:46:00Z">
        <w:r w:rsidR="002C3464">
          <w:rPr>
            <w:rFonts w:ascii="Calibri" w:hAnsi="Calibri" w:cs="Calibri"/>
            <w:sz w:val="28"/>
            <w:szCs w:val="28"/>
          </w:rPr>
          <w:t>ineffective</w:t>
        </w:r>
      </w:ins>
      <w:r>
        <w:rPr>
          <w:rFonts w:ascii="Calibri" w:hAnsi="Calibri" w:cs="Calibri"/>
          <w:sz w:val="28"/>
          <w:szCs w:val="28"/>
        </w:rPr>
        <w:t xml:space="preserve">. </w:t>
      </w:r>
      <w:del w:id="8" w:author="Rebecca Springmeyer" w:date="2014-01-18T14:47:00Z">
        <w:r w:rsidDel="002C3464">
          <w:rPr>
            <w:rFonts w:ascii="Calibri" w:hAnsi="Calibri" w:cs="Calibri"/>
            <w:sz w:val="28"/>
            <w:szCs w:val="28"/>
          </w:rPr>
          <w:delText xml:space="preserve">In fact, </w:delText>
        </w:r>
      </w:del>
      <w:r>
        <w:rPr>
          <w:rFonts w:ascii="Calibri" w:hAnsi="Calibri" w:cs="Calibri"/>
          <w:sz w:val="28"/>
          <w:szCs w:val="28"/>
        </w:rPr>
        <w:t xml:space="preserve">HPC centers are at a junction where they require </w:t>
      </w:r>
      <w:ins w:id="9" w:author="Rebecca Springmeyer" w:date="2014-01-24T09:56:00Z">
        <w:r w:rsidR="007C3D5D">
          <w:rPr>
            <w:rFonts w:ascii="Calibri" w:hAnsi="Calibri" w:cs="Calibri"/>
            <w:sz w:val="28"/>
            <w:szCs w:val="28"/>
          </w:rPr>
          <w:t xml:space="preserve">a major shift in the conceptual model of resource </w:t>
        </w:r>
      </w:ins>
      <w:ins w:id="10" w:author="Rebecca Springmeyer" w:date="2014-01-24T09:57:00Z">
        <w:r w:rsidR="007C3D5D">
          <w:rPr>
            <w:rFonts w:ascii="Calibri" w:hAnsi="Calibri" w:cs="Calibri"/>
            <w:sz w:val="28"/>
            <w:szCs w:val="28"/>
          </w:rPr>
          <w:t>management</w:t>
        </w:r>
      </w:ins>
      <w:ins w:id="11" w:author="Rebecca Springmeyer" w:date="2014-01-24T09:56:00Z">
        <w:r w:rsidR="007C3D5D">
          <w:rPr>
            <w:rFonts w:ascii="Calibri" w:hAnsi="Calibri" w:cs="Calibri"/>
            <w:sz w:val="28"/>
            <w:szCs w:val="28"/>
          </w:rPr>
          <w:t xml:space="preserve"> </w:t>
        </w:r>
      </w:ins>
      <w:ins w:id="12" w:author="Rebecca Springmeyer" w:date="2014-01-24T09:57:00Z">
        <w:r w:rsidR="007C3D5D">
          <w:rPr>
            <w:rFonts w:ascii="Calibri" w:hAnsi="Calibri" w:cs="Calibri"/>
            <w:sz w:val="28"/>
            <w:szCs w:val="28"/>
          </w:rPr>
          <w:t xml:space="preserve">in order to meet the challenges of extreme scalability, a diversity of resources, and challenges such as power budgets. </w:t>
        </w:r>
      </w:ins>
      <w:del w:id="13" w:author="Rebecca Springmeyer" w:date="2014-01-24T09:55:00Z">
        <w:r w:rsidDel="007C3D5D">
          <w:rPr>
            <w:rFonts w:ascii="Calibri" w:hAnsi="Calibri" w:cs="Calibri"/>
            <w:sz w:val="28"/>
            <w:szCs w:val="28"/>
          </w:rPr>
          <w:delText xml:space="preserve">a paradigm shift </w:delText>
        </w:r>
      </w:del>
      <w:del w:id="14" w:author="Rebecca Springmeyer" w:date="2014-01-24T09:58:00Z">
        <w:r w:rsidDel="007C3D5D">
          <w:rPr>
            <w:rFonts w:ascii="Calibri" w:hAnsi="Calibri" w:cs="Calibri"/>
            <w:sz w:val="28"/>
            <w:szCs w:val="28"/>
          </w:rPr>
          <w:delText xml:space="preserve">in managing their resources. </w:delText>
        </w:r>
      </w:del>
      <w:r>
        <w:rPr>
          <w:rFonts w:ascii="Calibri" w:hAnsi="Calibri" w:cs="Calibri"/>
          <w:sz w:val="28"/>
          <w:szCs w:val="28"/>
        </w:rPr>
        <w:t>Our response to this critical need is FLUX, a</w:t>
      </w:r>
      <w:del w:id="15" w:author="Rebecca Springmeyer" w:date="2014-01-18T14:48:00Z">
        <w:r w:rsidDel="002C3464">
          <w:rPr>
            <w:rFonts w:ascii="Calibri" w:hAnsi="Calibri" w:cs="Calibri"/>
            <w:sz w:val="28"/>
            <w:szCs w:val="28"/>
          </w:rPr>
          <w:delText>n</w:delText>
        </w:r>
      </w:del>
      <w:r>
        <w:rPr>
          <w:rFonts w:ascii="Calibri" w:hAnsi="Calibri" w:cs="Calibri"/>
          <w:sz w:val="28"/>
          <w:szCs w:val="28"/>
        </w:rPr>
        <w:t xml:space="preserve"> RM software framework that can solve the key RM challenges in a simple, extensible, distributed</w:t>
      </w:r>
      <w:ins w:id="16" w:author="Rebecca Springmeyer" w:date="2014-01-18T14:48:00Z">
        <w:r w:rsidR="002C3464">
          <w:rPr>
            <w:rFonts w:ascii="Calibri" w:hAnsi="Calibri" w:cs="Calibri"/>
            <w:sz w:val="28"/>
            <w:szCs w:val="28"/>
          </w:rPr>
          <w:t>,</w:t>
        </w:r>
      </w:ins>
      <w:r>
        <w:rPr>
          <w:rFonts w:ascii="Calibri" w:hAnsi="Calibri" w:cs="Calibri"/>
          <w:sz w:val="28"/>
          <w:szCs w:val="28"/>
        </w:rPr>
        <w:t xml:space="preserve"> and autonomous fashion. It aims </w:t>
      </w:r>
      <w:del w:id="17" w:author="Rebecca Springmeyer" w:date="2014-01-18T14:48:00Z">
        <w:r w:rsidDel="002C3464">
          <w:rPr>
            <w:rFonts w:ascii="Calibri" w:hAnsi="Calibri" w:cs="Calibri"/>
            <w:sz w:val="28"/>
            <w:szCs w:val="28"/>
          </w:rPr>
          <w:delText>at managing</w:delText>
        </w:r>
      </w:del>
      <w:ins w:id="18" w:author="Rebecca Springmeyer" w:date="2014-01-18T14:48:00Z">
        <w:r w:rsidR="002C3464">
          <w:rPr>
            <w:rFonts w:ascii="Calibri" w:hAnsi="Calibri" w:cs="Calibri"/>
            <w:sz w:val="28"/>
            <w:szCs w:val="28"/>
          </w:rPr>
          <w:t>to manage</w:t>
        </w:r>
      </w:ins>
      <w:r>
        <w:rPr>
          <w:rFonts w:ascii="Calibri" w:hAnsi="Calibri" w:cs="Calibri"/>
          <w:sz w:val="28"/>
          <w:szCs w:val="28"/>
        </w:rPr>
        <w:t xml:space="preserve"> the entire computing facility as one common pool of diverse sets of resources to provide </w:t>
      </w:r>
      <w:ins w:id="19" w:author="Rebecca Springmeyer" w:date="2014-01-24T09:58:00Z">
        <w:r w:rsidR="007C3D5D">
          <w:rPr>
            <w:rFonts w:ascii="Calibri" w:hAnsi="Calibri" w:cs="Calibri"/>
            <w:sz w:val="28"/>
            <w:szCs w:val="28"/>
          </w:rPr>
          <w:t xml:space="preserve">efficient </w:t>
        </w:r>
      </w:ins>
      <w:r>
        <w:rPr>
          <w:rFonts w:ascii="Calibri" w:hAnsi="Calibri" w:cs="Calibri"/>
          <w:sz w:val="28"/>
          <w:szCs w:val="28"/>
        </w:rPr>
        <w:t xml:space="preserve">scheduling decisions and easy accommodation of </w:t>
      </w:r>
      <w:del w:id="20" w:author="Rebecca Springmeyer" w:date="2014-01-24T09:58:00Z">
        <w:r w:rsidDel="007C3D5D">
          <w:rPr>
            <w:rFonts w:ascii="Calibri" w:hAnsi="Calibri" w:cs="Calibri"/>
            <w:sz w:val="28"/>
            <w:szCs w:val="28"/>
          </w:rPr>
          <w:delText xml:space="preserve">emerging </w:delText>
        </w:r>
      </w:del>
      <w:r>
        <w:rPr>
          <w:rFonts w:ascii="Calibri" w:hAnsi="Calibri" w:cs="Calibri"/>
          <w:sz w:val="28"/>
          <w:szCs w:val="28"/>
        </w:rPr>
        <w:t>site-wide constraints</w:t>
      </w:r>
      <w:del w:id="21" w:author="Rebecca Springmeyer" w:date="2014-01-24T09:58:00Z">
        <w:r w:rsidDel="007C3D5D">
          <w:rPr>
            <w:rFonts w:ascii="Calibri" w:hAnsi="Calibri" w:cs="Calibri"/>
            <w:sz w:val="28"/>
            <w:szCs w:val="28"/>
          </w:rPr>
          <w:delText xml:space="preserve"> such as increasingly stricter power bounds</w:delText>
        </w:r>
      </w:del>
      <w:r>
        <w:rPr>
          <w:rFonts w:ascii="Calibri" w:hAnsi="Calibri" w:cs="Calibri"/>
          <w:sz w:val="28"/>
          <w:szCs w:val="28"/>
        </w:rPr>
        <w:t xml:space="preserve">. Further, FLUX employs a framework approach to facilitate the seamless integration of system monitoring and administration, lightweight virtualization, and parallel programming and tools run-time systems. </w:t>
      </w:r>
      <w:del w:id="22" w:author="Rebecca Springmeyer" w:date="2014-01-24T09:59:00Z">
        <w:r w:rsidDel="007C3D5D">
          <w:rPr>
            <w:rFonts w:ascii="Calibri" w:hAnsi="Calibri" w:cs="Calibri"/>
            <w:sz w:val="28"/>
            <w:szCs w:val="28"/>
          </w:rPr>
          <w:delText>In this paper, we</w:delText>
        </w:r>
      </w:del>
      <w:ins w:id="23" w:author="Rebecca Springmeyer" w:date="2014-01-24T09:59:00Z">
        <w:r w:rsidR="007C3D5D">
          <w:rPr>
            <w:rFonts w:ascii="Calibri" w:hAnsi="Calibri" w:cs="Calibri"/>
            <w:sz w:val="28"/>
            <w:szCs w:val="28"/>
          </w:rPr>
          <w:t>We</w:t>
        </w:r>
      </w:ins>
      <w:r>
        <w:rPr>
          <w:rFonts w:ascii="Calibri" w:hAnsi="Calibri" w:cs="Calibri"/>
          <w:sz w:val="28"/>
          <w:szCs w:val="28"/>
        </w:rPr>
        <w:t xml:space="preserve"> discuss </w:t>
      </w:r>
      <w:del w:id="24" w:author="Rebecca Springmeyer" w:date="2014-01-24T09:59:00Z">
        <w:r w:rsidDel="007C3D5D">
          <w:rPr>
            <w:rFonts w:ascii="Calibri" w:hAnsi="Calibri" w:cs="Calibri"/>
            <w:sz w:val="28"/>
            <w:szCs w:val="28"/>
          </w:rPr>
          <w:delText xml:space="preserve">FLUX’s </w:delText>
        </w:r>
      </w:del>
      <w:ins w:id="25" w:author="Rebecca Springmeyer" w:date="2014-01-24T09:59:00Z">
        <w:r w:rsidR="007C3D5D">
          <w:rPr>
            <w:rFonts w:ascii="Calibri" w:hAnsi="Calibri" w:cs="Calibri"/>
            <w:sz w:val="28"/>
            <w:szCs w:val="28"/>
          </w:rPr>
          <w:t xml:space="preserve">Flux’s </w:t>
        </w:r>
      </w:ins>
      <w:r>
        <w:rPr>
          <w:rFonts w:ascii="Calibri" w:hAnsi="Calibri" w:cs="Calibri"/>
          <w:sz w:val="28"/>
          <w:szCs w:val="28"/>
        </w:rPr>
        <w:t>vision, design challenges</w:t>
      </w:r>
      <w:ins w:id="26" w:author="Rebecca Springmeyer" w:date="2014-01-24T09:59:00Z">
        <w:r w:rsidR="007C3D5D">
          <w:rPr>
            <w:rFonts w:ascii="Calibri" w:hAnsi="Calibri" w:cs="Calibri"/>
            <w:sz w:val="28"/>
            <w:szCs w:val="28"/>
          </w:rPr>
          <w:t>,</w:t>
        </w:r>
      </w:ins>
      <w:r>
        <w:rPr>
          <w:rFonts w:ascii="Calibri" w:hAnsi="Calibri" w:cs="Calibri"/>
          <w:sz w:val="28"/>
          <w:szCs w:val="28"/>
        </w:rPr>
        <w:t xml:space="preserve"> and concepts, and then report our progress on building </w:t>
      </w:r>
      <w:del w:id="27" w:author="Rebecca Springmeyer" w:date="2014-01-24T09:59:00Z">
        <w:r w:rsidDel="005F0C28">
          <w:rPr>
            <w:rFonts w:ascii="Calibri" w:hAnsi="Calibri" w:cs="Calibri"/>
            <w:sz w:val="28"/>
            <w:szCs w:val="28"/>
          </w:rPr>
          <w:delText>its run-time system</w:delText>
        </w:r>
      </w:del>
      <w:ins w:id="28" w:author="Rebecca Springmeyer" w:date="2014-01-24T09:59:00Z">
        <w:r w:rsidR="005F0C28">
          <w:rPr>
            <w:rFonts w:ascii="Calibri" w:hAnsi="Calibri" w:cs="Calibri"/>
            <w:sz w:val="28"/>
            <w:szCs w:val="28"/>
          </w:rPr>
          <w:t xml:space="preserve">key </w:t>
        </w:r>
        <w:commentRangeStart w:id="29"/>
        <w:r w:rsidR="005F0C28">
          <w:rPr>
            <w:rFonts w:ascii="Calibri" w:hAnsi="Calibri" w:cs="Calibri"/>
            <w:sz w:val="28"/>
            <w:szCs w:val="28"/>
          </w:rPr>
          <w:t>components</w:t>
        </w:r>
      </w:ins>
      <w:commentRangeEnd w:id="29"/>
      <w:ins w:id="30" w:author="Rebecca Springmeyer" w:date="2014-01-24T10:01:00Z">
        <w:r w:rsidR="005F0C28">
          <w:rPr>
            <w:rStyle w:val="CommentReference"/>
          </w:rPr>
          <w:commentReference w:id="29"/>
        </w:r>
      </w:ins>
      <w:r>
        <w:rPr>
          <w:rFonts w:ascii="Calibri" w:hAnsi="Calibri" w:cs="Calibri"/>
          <w:sz w:val="28"/>
          <w:szCs w:val="28"/>
        </w:rPr>
        <w:t>. Our preliminary results show that the run-time provides requisite properties such as high scalability and easy integration and interoperability among essential run-time elements such as MPI, run-time tools and middleware.</w:t>
      </w:r>
    </w:p>
    <w:p w14:paraId="71323EA2" w14:textId="77777777" w:rsidR="002C3464" w:rsidRDefault="002C3464" w:rsidP="008F4B5F">
      <w:pPr>
        <w:widowControl w:val="0"/>
        <w:autoSpaceDE w:val="0"/>
        <w:autoSpaceDN w:val="0"/>
        <w:adjustRightInd w:val="0"/>
        <w:spacing w:after="280" w:line="240" w:lineRule="auto"/>
        <w:rPr>
          <w:rFonts w:ascii="Calibri" w:hAnsi="Calibri" w:cs="Calibri"/>
          <w:sz w:val="28"/>
          <w:szCs w:val="28"/>
        </w:rPr>
      </w:pPr>
      <w:ins w:id="32" w:author="Rebecca Springmeyer" w:date="2014-01-18T14:48:00Z">
        <w:r>
          <w:rPr>
            <w:rFonts w:ascii="Calibri" w:hAnsi="Calibri" w:cs="Calibri"/>
            <w:sz w:val="28"/>
            <w:szCs w:val="28"/>
          </w:rPr>
          <w:t xml:space="preserve">Keywords:  resource management, </w:t>
        </w:r>
      </w:ins>
      <w:ins w:id="33" w:author="Rebecca Springmeyer" w:date="2014-01-18T14:49:00Z">
        <w:r w:rsidR="002D6955">
          <w:rPr>
            <w:rFonts w:ascii="Calibri" w:hAnsi="Calibri" w:cs="Calibri"/>
            <w:sz w:val="28"/>
            <w:szCs w:val="28"/>
          </w:rPr>
          <w:t>communication</w:t>
        </w:r>
      </w:ins>
      <w:ins w:id="34" w:author="Rebecca Springmeyer" w:date="2014-01-18T14:48:00Z">
        <w:r>
          <w:rPr>
            <w:rFonts w:ascii="Calibri" w:hAnsi="Calibri" w:cs="Calibri"/>
            <w:sz w:val="28"/>
            <w:szCs w:val="28"/>
          </w:rPr>
          <w:t xml:space="preserve"> framework, run-time, </w:t>
        </w:r>
      </w:ins>
      <w:ins w:id="35" w:author="Rebecca Springmeyer" w:date="2014-01-18T14:50:00Z">
        <w:r w:rsidR="002D6955">
          <w:rPr>
            <w:rFonts w:ascii="Calibri" w:hAnsi="Calibri" w:cs="Calibri"/>
            <w:sz w:val="28"/>
            <w:szCs w:val="28"/>
          </w:rPr>
          <w:t>key value store, scalable process management services</w:t>
        </w:r>
      </w:ins>
    </w:p>
    <w:p w14:paraId="2F99B394" w14:textId="77777777" w:rsidR="008F4B5F" w:rsidRDefault="008F4B5F" w:rsidP="008F4B5F">
      <w:pPr>
        <w:widowControl w:val="0"/>
        <w:autoSpaceDE w:val="0"/>
        <w:autoSpaceDN w:val="0"/>
        <w:adjustRightInd w:val="0"/>
        <w:spacing w:after="280" w:line="240" w:lineRule="auto"/>
        <w:rPr>
          <w:rFonts w:ascii="Calibri" w:hAnsi="Calibri" w:cs="Calibri"/>
          <w:sz w:val="28"/>
          <w:szCs w:val="28"/>
        </w:rPr>
      </w:pPr>
    </w:p>
    <w:p w14:paraId="368B0FCE" w14:textId="77777777" w:rsidR="008F4B5F" w:rsidRPr="002D6955" w:rsidRDefault="008F4B5F" w:rsidP="008F4B5F">
      <w:pPr>
        <w:widowControl w:val="0"/>
        <w:autoSpaceDE w:val="0"/>
        <w:autoSpaceDN w:val="0"/>
        <w:adjustRightInd w:val="0"/>
        <w:spacing w:after="280" w:line="240" w:lineRule="auto"/>
        <w:rPr>
          <w:rFonts w:asciiTheme="majorHAnsi" w:hAnsiTheme="majorHAnsi" w:cs="Calibri"/>
          <w:b/>
          <w:sz w:val="28"/>
          <w:szCs w:val="28"/>
        </w:rPr>
      </w:pPr>
      <w:r w:rsidRPr="002D6955">
        <w:rPr>
          <w:rFonts w:asciiTheme="majorHAnsi" w:hAnsiTheme="majorHAnsi" w:cs="Calibri"/>
          <w:b/>
          <w:sz w:val="28"/>
          <w:szCs w:val="28"/>
        </w:rPr>
        <w:t>Introduction</w:t>
      </w:r>
    </w:p>
    <w:p w14:paraId="0FEA1FEA" w14:textId="77777777" w:rsidR="008F4B5F" w:rsidDel="002D6955" w:rsidRDefault="008F4B5F" w:rsidP="008F4B5F">
      <w:pPr>
        <w:widowControl w:val="0"/>
        <w:autoSpaceDE w:val="0"/>
        <w:autoSpaceDN w:val="0"/>
        <w:adjustRightInd w:val="0"/>
        <w:spacing w:after="280" w:line="240" w:lineRule="auto"/>
        <w:rPr>
          <w:del w:id="36" w:author="Rebecca Springmeyer" w:date="2014-01-18T14:52:00Z"/>
          <w:rFonts w:ascii="Calibri" w:hAnsi="Calibri" w:cs="Calibri"/>
          <w:sz w:val="28"/>
          <w:szCs w:val="28"/>
        </w:rPr>
      </w:pPr>
      <w:r>
        <w:rPr>
          <w:rFonts w:ascii="Calibri" w:hAnsi="Calibri" w:cs="Calibri"/>
          <w:sz w:val="28"/>
          <w:szCs w:val="28"/>
        </w:rPr>
        <w:t>Resource management (RM) software is critical for high performance computing (HPC). It is the centerpiece that allows e</w:t>
      </w:r>
      <w:ins w:id="37" w:author="Rebecca Springmeyer" w:date="2014-01-18T14:52:00Z">
        <w:r w:rsidR="002D6955">
          <w:rPr>
            <w:rFonts w:ascii="Calibri" w:hAnsi="Calibri" w:cs="Calibri"/>
            <w:sz w:val="28"/>
            <w:szCs w:val="28"/>
          </w:rPr>
          <w:t>ffi</w:t>
        </w:r>
      </w:ins>
      <w:r>
        <w:rPr>
          <w:rFonts w:ascii="Calibri" w:hAnsi="Calibri" w:cs="Calibri"/>
          <w:sz w:val="28"/>
          <w:szCs w:val="28"/>
        </w:rPr>
        <w:t xml:space="preserve">cient execution of HPC applications while providing the computing facility with the main means to maximize the utilization of its </w:t>
      </w:r>
      <w:ins w:id="38" w:author="Rebecca Springmeyer" w:date="2014-01-18T14:51:00Z">
        <w:r w:rsidR="002D6955">
          <w:rPr>
            <w:rFonts w:ascii="Calibri" w:hAnsi="Calibri" w:cs="Calibri"/>
            <w:sz w:val="28"/>
            <w:szCs w:val="28"/>
          </w:rPr>
          <w:t xml:space="preserve">diverse array of </w:t>
        </w:r>
      </w:ins>
      <w:r>
        <w:rPr>
          <w:rFonts w:ascii="Calibri" w:hAnsi="Calibri" w:cs="Calibri"/>
          <w:sz w:val="28"/>
          <w:szCs w:val="28"/>
        </w:rPr>
        <w:t>computing resources.</w:t>
      </w:r>
      <w:ins w:id="39" w:author="Rebecca Springmeyer" w:date="2014-01-18T14:52:00Z">
        <w:r w:rsidR="002D6955">
          <w:rPr>
            <w:rFonts w:ascii="Calibri" w:hAnsi="Calibri" w:cs="Calibri"/>
            <w:sz w:val="28"/>
            <w:szCs w:val="28"/>
          </w:rPr>
          <w:t xml:space="preserve"> </w:t>
        </w:r>
      </w:ins>
    </w:p>
    <w:p w14:paraId="23D711D3" w14:textId="77777777"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8"/>
          <w:szCs w:val="28"/>
        </w:rPr>
        <w:t xml:space="preserve">However, several growing trends make even </w:t>
      </w:r>
      <w:proofErr w:type="gramStart"/>
      <w:r>
        <w:rPr>
          <w:rFonts w:ascii="Calibri" w:hAnsi="Calibri" w:cs="Calibri"/>
          <w:sz w:val="28"/>
          <w:szCs w:val="28"/>
        </w:rPr>
        <w:t>best-in-breed</w:t>
      </w:r>
      <w:proofErr w:type="gramEnd"/>
      <w:r>
        <w:rPr>
          <w:rFonts w:ascii="Calibri" w:hAnsi="Calibri" w:cs="Calibri"/>
          <w:sz w:val="28"/>
          <w:szCs w:val="28"/>
        </w:rPr>
        <w:t xml:space="preserve"> RM software systems increasingly ine</w:t>
      </w:r>
      <w:ins w:id="40" w:author="Rebecca Springmeyer" w:date="2014-01-18T14:52:00Z">
        <w:r w:rsidR="002D6955">
          <w:rPr>
            <w:rFonts w:ascii="Lucida Grande" w:hAnsi="Lucida Grande" w:cs="Lucida Grande"/>
            <w:sz w:val="28"/>
            <w:szCs w:val="28"/>
          </w:rPr>
          <w:t>ff</w:t>
        </w:r>
      </w:ins>
      <w:r>
        <w:rPr>
          <w:rFonts w:ascii="Calibri" w:hAnsi="Calibri" w:cs="Calibri"/>
          <w:sz w:val="28"/>
          <w:szCs w:val="28"/>
        </w:rPr>
        <w:t>ective</w:t>
      </w:r>
      <w:ins w:id="41" w:author="Rebecca Springmeyer" w:date="2014-01-18T14:52:00Z">
        <w:r w:rsidR="002D6955">
          <w:rPr>
            <w:rFonts w:ascii="Calibri" w:hAnsi="Calibri" w:cs="Calibri"/>
            <w:sz w:val="28"/>
            <w:szCs w:val="28"/>
          </w:rPr>
          <w:t xml:space="preserve"> in dealing with the diversity and size of resources fielded for HPC</w:t>
        </w:r>
      </w:ins>
      <w:ins w:id="42" w:author="Rebecca Springmeyer" w:date="2014-01-18T14:53:00Z">
        <w:r w:rsidR="002D6955">
          <w:rPr>
            <w:rFonts w:ascii="Calibri" w:hAnsi="Calibri" w:cs="Calibri"/>
            <w:sz w:val="28"/>
            <w:szCs w:val="28"/>
          </w:rPr>
          <w:t xml:space="preserve"> centers</w:t>
        </w:r>
      </w:ins>
      <w:r>
        <w:rPr>
          <w:rFonts w:ascii="Calibri" w:hAnsi="Calibri" w:cs="Calibri"/>
          <w:sz w:val="28"/>
          <w:szCs w:val="28"/>
        </w:rPr>
        <w:t xml:space="preserve">. As numbers and types of compute cores </w:t>
      </w:r>
      <w:del w:id="43" w:author="Rebecca Springmeyer" w:date="2014-01-18T14:53:00Z">
        <w:r w:rsidDel="002D6955">
          <w:rPr>
            <w:rFonts w:ascii="Calibri" w:hAnsi="Calibri" w:cs="Calibri"/>
            <w:sz w:val="28"/>
            <w:szCs w:val="28"/>
          </w:rPr>
          <w:delText xml:space="preserve">of HPC systems </w:delText>
        </w:r>
      </w:del>
      <w:r>
        <w:rPr>
          <w:rFonts w:ascii="Calibri" w:hAnsi="Calibri" w:cs="Calibri"/>
          <w:sz w:val="28"/>
          <w:szCs w:val="28"/>
        </w:rPr>
        <w:t>continue to grow, the key RM challenges</w:t>
      </w:r>
      <w:ins w:id="44" w:author="Rebecca Springmeyer" w:date="2014-01-18T14:53:00Z">
        <w:r w:rsidR="002D6955">
          <w:rPr>
            <w:rFonts w:ascii="Calibri" w:hAnsi="Calibri" w:cs="Calibri"/>
            <w:sz w:val="28"/>
            <w:szCs w:val="28"/>
          </w:rPr>
          <w:t xml:space="preserve"> traditionally</w:t>
        </w:r>
      </w:ins>
      <w:r>
        <w:rPr>
          <w:rFonts w:ascii="Calibri" w:hAnsi="Calibri" w:cs="Calibri"/>
          <w:sz w:val="28"/>
          <w:szCs w:val="28"/>
        </w:rPr>
        <w:t xml:space="preserve"> associated only with </w:t>
      </w:r>
      <w:del w:id="45" w:author="Rebecca Springmeyer" w:date="2014-01-18T14:53:00Z">
        <w:r w:rsidDel="002D6955">
          <w:rPr>
            <w:rFonts w:ascii="Calibri" w:hAnsi="Calibri" w:cs="Calibri"/>
            <w:sz w:val="28"/>
            <w:szCs w:val="28"/>
          </w:rPr>
          <w:delText>today’s</w:delText>
        </w:r>
      </w:del>
      <w:r>
        <w:rPr>
          <w:rFonts w:ascii="Calibri" w:hAnsi="Calibri" w:cs="Calibri"/>
          <w:sz w:val="28"/>
          <w:szCs w:val="28"/>
        </w:rPr>
        <w:t xml:space="preserve"> leadership-class machines are </w:t>
      </w:r>
      <w:del w:id="46" w:author="Rebecca Springmeyer" w:date="2014-01-18T14:53:00Z">
        <w:r w:rsidDel="002D6955">
          <w:rPr>
            <w:rFonts w:ascii="Calibri" w:hAnsi="Calibri" w:cs="Calibri"/>
            <w:sz w:val="28"/>
            <w:szCs w:val="28"/>
          </w:rPr>
          <w:delText>quickly permeating</w:delText>
        </w:r>
      </w:del>
      <w:ins w:id="47" w:author="Rebecca Springmeyer" w:date="2014-01-18T14:53:00Z">
        <w:r w:rsidR="002D6955">
          <w:rPr>
            <w:rFonts w:ascii="Calibri" w:hAnsi="Calibri" w:cs="Calibri"/>
            <w:sz w:val="28"/>
            <w:szCs w:val="28"/>
          </w:rPr>
          <w:t>now relevant</w:t>
        </w:r>
      </w:ins>
      <w:r>
        <w:rPr>
          <w:rFonts w:ascii="Calibri" w:hAnsi="Calibri" w:cs="Calibri"/>
          <w:sz w:val="28"/>
          <w:szCs w:val="28"/>
        </w:rPr>
        <w:t xml:space="preserve"> to all computing resources</w:t>
      </w:r>
      <w:ins w:id="48" w:author="Rebecca Springmeyer" w:date="2014-01-18T14:54:00Z">
        <w:r w:rsidR="002D6955">
          <w:rPr>
            <w:rFonts w:ascii="Calibri" w:hAnsi="Calibri" w:cs="Calibri"/>
            <w:sz w:val="28"/>
            <w:szCs w:val="28"/>
          </w:rPr>
          <w:t xml:space="preserve">, including </w:t>
        </w:r>
      </w:ins>
      <w:del w:id="49" w:author="Rebecca Springmeyer" w:date="2014-01-18T14:53:00Z">
        <w:r w:rsidDel="002D6955">
          <w:rPr>
            <w:rFonts w:ascii="Calibri" w:hAnsi="Calibri" w:cs="Calibri"/>
            <w:sz w:val="28"/>
            <w:szCs w:val="28"/>
          </w:rPr>
          <w:delText xml:space="preserve"> such as </w:delText>
        </w:r>
      </w:del>
      <w:r>
        <w:rPr>
          <w:rFonts w:ascii="Calibri" w:hAnsi="Calibri" w:cs="Calibri"/>
          <w:sz w:val="28"/>
          <w:szCs w:val="28"/>
        </w:rPr>
        <w:t xml:space="preserve">commodity Linux clusters. </w:t>
      </w:r>
      <w:del w:id="50" w:author="Rebecca Springmeyer" w:date="2014-01-18T14:54:00Z">
        <w:r w:rsidDel="002D6955">
          <w:rPr>
            <w:rFonts w:ascii="Calibri" w:hAnsi="Calibri" w:cs="Calibri"/>
            <w:sz w:val="28"/>
            <w:szCs w:val="28"/>
          </w:rPr>
          <w:delText>Thus the</w:delText>
        </w:r>
      </w:del>
      <w:ins w:id="51" w:author="Rebecca Springmeyer" w:date="2014-01-18T14:54:00Z">
        <w:r w:rsidR="002D6955">
          <w:rPr>
            <w:rFonts w:ascii="Calibri" w:hAnsi="Calibri" w:cs="Calibri"/>
            <w:sz w:val="28"/>
            <w:szCs w:val="28"/>
          </w:rPr>
          <w:t>An effective HPC</w:t>
        </w:r>
      </w:ins>
      <w:r>
        <w:rPr>
          <w:rFonts w:ascii="Calibri" w:hAnsi="Calibri" w:cs="Calibri"/>
          <w:sz w:val="28"/>
          <w:szCs w:val="28"/>
        </w:rPr>
        <w:t xml:space="preserve"> RM must increase its purview to </w:t>
      </w:r>
      <w:ins w:id="52" w:author="Rebecca Springmeyer" w:date="2014-01-18T14:54:00Z">
        <w:r w:rsidR="002D6955">
          <w:rPr>
            <w:rFonts w:ascii="Calibri" w:hAnsi="Calibri" w:cs="Calibri"/>
            <w:sz w:val="28"/>
            <w:szCs w:val="28"/>
          </w:rPr>
          <w:t xml:space="preserve">manage resources </w:t>
        </w:r>
      </w:ins>
      <w:r>
        <w:rPr>
          <w:rFonts w:ascii="Calibri" w:hAnsi="Calibri" w:cs="Calibri"/>
          <w:sz w:val="28"/>
          <w:szCs w:val="28"/>
        </w:rPr>
        <w:t xml:space="preserve">across the entire computing facility </w:t>
      </w:r>
      <w:del w:id="53" w:author="Rebecca Springmeyer" w:date="2014-01-18T14:54:00Z">
        <w:r w:rsidDel="002D6955">
          <w:rPr>
            <w:rFonts w:ascii="Calibri" w:hAnsi="Calibri" w:cs="Calibri"/>
            <w:sz w:val="28"/>
            <w:szCs w:val="28"/>
          </w:rPr>
          <w:delText>to have to provide</w:delText>
        </w:r>
      </w:del>
      <w:ins w:id="54" w:author="Rebecca Springmeyer" w:date="2014-01-18T14:54:00Z">
        <w:r w:rsidR="002D6955">
          <w:rPr>
            <w:rFonts w:ascii="Calibri" w:hAnsi="Calibri" w:cs="Calibri"/>
            <w:sz w:val="28"/>
            <w:szCs w:val="28"/>
          </w:rPr>
          <w:t xml:space="preserve">and </w:t>
        </w:r>
      </w:ins>
      <w:ins w:id="55" w:author="Rebecca Springmeyer" w:date="2014-01-18T14:55:00Z">
        <w:r w:rsidR="002D6955">
          <w:rPr>
            <w:rFonts w:ascii="Calibri" w:hAnsi="Calibri" w:cs="Calibri"/>
            <w:sz w:val="28"/>
            <w:szCs w:val="28"/>
          </w:rPr>
          <w:t xml:space="preserve">to </w:t>
        </w:r>
      </w:ins>
      <w:ins w:id="56" w:author="Rebecca Springmeyer" w:date="2014-01-18T14:54:00Z">
        <w:r w:rsidR="002D6955">
          <w:rPr>
            <w:rFonts w:ascii="Calibri" w:hAnsi="Calibri" w:cs="Calibri"/>
            <w:sz w:val="28"/>
            <w:szCs w:val="28"/>
          </w:rPr>
          <w:t>enable</w:t>
        </w:r>
      </w:ins>
      <w:r>
        <w:rPr>
          <w:rFonts w:ascii="Calibri" w:hAnsi="Calibri" w:cs="Calibri"/>
          <w:sz w:val="28"/>
          <w:szCs w:val="28"/>
        </w:rPr>
        <w:t xml:space="preserve"> extreme scalability, low noise, fault tolerance, and heterogeneity management </w:t>
      </w:r>
      <w:del w:id="57" w:author="Rebecca Springmeyer" w:date="2014-01-18T14:56:00Z">
        <w:r w:rsidDel="002D6955">
          <w:rPr>
            <w:rFonts w:ascii="Calibri" w:hAnsi="Calibri" w:cs="Calibri"/>
            <w:sz w:val="28"/>
            <w:szCs w:val="28"/>
          </w:rPr>
          <w:delText xml:space="preserve">while </w:delText>
        </w:r>
      </w:del>
      <w:del w:id="58" w:author="Rebecca Springmeyer" w:date="2014-01-18T14:55:00Z">
        <w:r w:rsidDel="002D6955">
          <w:rPr>
            <w:rFonts w:ascii="Calibri" w:hAnsi="Calibri" w:cs="Calibri"/>
            <w:sz w:val="28"/>
            <w:szCs w:val="28"/>
          </w:rPr>
          <w:delText xml:space="preserve">under </w:delText>
        </w:r>
      </w:del>
      <w:ins w:id="59" w:author="Rebecca Springmeyer" w:date="2014-01-18T14:56:00Z">
        <w:r w:rsidR="002D6955">
          <w:rPr>
            <w:rFonts w:ascii="Calibri" w:hAnsi="Calibri" w:cs="Calibri"/>
            <w:sz w:val="28"/>
            <w:szCs w:val="28"/>
          </w:rPr>
          <w:t>delivered within</w:t>
        </w:r>
      </w:ins>
      <w:ins w:id="60" w:author="Rebecca Springmeyer" w:date="2014-01-18T14:55:00Z">
        <w:r w:rsidR="002D6955">
          <w:rPr>
            <w:rFonts w:ascii="Calibri" w:hAnsi="Calibri" w:cs="Calibri"/>
            <w:sz w:val="28"/>
            <w:szCs w:val="28"/>
          </w:rPr>
          <w:t xml:space="preserve"> </w:t>
        </w:r>
      </w:ins>
      <w:r>
        <w:rPr>
          <w:rFonts w:ascii="Calibri" w:hAnsi="Calibri" w:cs="Calibri"/>
          <w:sz w:val="28"/>
          <w:szCs w:val="28"/>
        </w:rPr>
        <w:t>increasingly strict power bounds.</w:t>
      </w:r>
    </w:p>
    <w:p w14:paraId="0CD39FE0" w14:textId="72D45992"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8"/>
          <w:szCs w:val="28"/>
        </w:rPr>
        <w:t>In fact, a greater interplay among various classes of clusters across the entire computing facility already makes the current paradigm of single-cluster schedul</w:t>
      </w:r>
      <w:del w:id="61" w:author="Rebecca Springmeyer" w:date="2014-01-24T09:05:00Z">
        <w:r w:rsidDel="009D6BF1">
          <w:rPr>
            <w:rFonts w:ascii="Calibri" w:hAnsi="Calibri" w:cs="Calibri"/>
            <w:sz w:val="28"/>
            <w:szCs w:val="28"/>
          </w:rPr>
          <w:delText xml:space="preserve">- </w:delText>
        </w:r>
      </w:del>
      <w:r>
        <w:rPr>
          <w:rFonts w:ascii="Calibri" w:hAnsi="Calibri" w:cs="Calibri"/>
          <w:sz w:val="28"/>
          <w:szCs w:val="28"/>
        </w:rPr>
        <w:t xml:space="preserve">ing </w:t>
      </w:r>
      <w:del w:id="62" w:author="Rebecca Springmeyer" w:date="2014-01-24T09:06:00Z">
        <w:r w:rsidDel="009D6BF1">
          <w:rPr>
            <w:rFonts w:ascii="Calibri" w:hAnsi="Calibri" w:cs="Calibri"/>
            <w:sz w:val="28"/>
            <w:szCs w:val="28"/>
          </w:rPr>
          <w:delText xml:space="preserve">largely </w:delText>
        </w:r>
      </w:del>
      <w:ins w:id="63" w:author="Rebecca Springmeyer" w:date="2014-01-24T09:06:00Z">
        <w:r w:rsidR="009D6BF1">
          <w:rPr>
            <w:rFonts w:ascii="Calibri" w:hAnsi="Calibri" w:cs="Calibri"/>
            <w:sz w:val="28"/>
            <w:szCs w:val="28"/>
          </w:rPr>
          <w:t>suboptimal</w:t>
        </w:r>
      </w:ins>
      <w:r>
        <w:rPr>
          <w:rFonts w:ascii="Calibri" w:hAnsi="Calibri" w:cs="Calibri"/>
          <w:sz w:val="28"/>
          <w:szCs w:val="28"/>
        </w:rPr>
        <w:t xml:space="preserve">. </w:t>
      </w:r>
      <w:proofErr w:type="gramStart"/>
      <w:r>
        <w:rPr>
          <w:rFonts w:ascii="Calibri" w:hAnsi="Calibri" w:cs="Calibri"/>
          <w:sz w:val="28"/>
          <w:szCs w:val="28"/>
        </w:rPr>
        <w:t xml:space="preserve">An application running on a compute cluster heavily </w:t>
      </w:r>
      <w:proofErr w:type="spellStart"/>
      <w:r>
        <w:rPr>
          <w:rFonts w:ascii="Calibri" w:hAnsi="Calibri" w:cs="Calibri"/>
          <w:sz w:val="28"/>
          <w:szCs w:val="28"/>
        </w:rPr>
        <w:t>uti</w:t>
      </w:r>
      <w:proofErr w:type="spellEnd"/>
      <w:r>
        <w:rPr>
          <w:rFonts w:ascii="Calibri" w:hAnsi="Calibri" w:cs="Calibri"/>
          <w:sz w:val="28"/>
          <w:szCs w:val="28"/>
        </w:rPr>
        <w:t xml:space="preserve">- </w:t>
      </w:r>
      <w:proofErr w:type="spellStart"/>
      <w:r>
        <w:rPr>
          <w:rFonts w:ascii="Calibri" w:hAnsi="Calibri" w:cs="Calibri"/>
          <w:sz w:val="28"/>
          <w:szCs w:val="28"/>
        </w:rPr>
        <w:t>lizes</w:t>
      </w:r>
      <w:proofErr w:type="spellEnd"/>
      <w:r>
        <w:rPr>
          <w:rFonts w:ascii="Calibri" w:hAnsi="Calibri" w:cs="Calibri"/>
          <w:sz w:val="28"/>
          <w:szCs w:val="28"/>
        </w:rPr>
        <w:t xml:space="preserve"> site-wide shared resources such as I/O and visualization clusters.</w:t>
      </w:r>
      <w:proofErr w:type="gramEnd"/>
      <w:r>
        <w:rPr>
          <w:rFonts w:ascii="Calibri" w:hAnsi="Calibri" w:cs="Calibri"/>
          <w:sz w:val="28"/>
          <w:szCs w:val="28"/>
        </w:rPr>
        <w:t xml:space="preserve"> Thus, avoiding any significant site-wide bottleneck requires the RM to schedule the job to all dependent resources together.</w:t>
      </w:r>
    </w:p>
    <w:p w14:paraId="2DA90E25" w14:textId="77777777"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8"/>
          <w:szCs w:val="28"/>
        </w:rPr>
        <w:t xml:space="preserve">Meanwhile, greater </w:t>
      </w:r>
      <w:ins w:id="64" w:author="Rebecca Springmeyer" w:date="2014-01-18T14:57:00Z">
        <w:r w:rsidR="002D6955">
          <w:rPr>
            <w:rFonts w:ascii="Calibri" w:hAnsi="Calibri" w:cs="Calibri"/>
            <w:sz w:val="28"/>
            <w:szCs w:val="28"/>
          </w:rPr>
          <w:t xml:space="preserve">difficulties </w:t>
        </w:r>
      </w:ins>
      <w:r>
        <w:rPr>
          <w:rFonts w:ascii="Calibri" w:hAnsi="Calibri" w:cs="Calibri"/>
          <w:sz w:val="28"/>
          <w:szCs w:val="28"/>
        </w:rPr>
        <w:t xml:space="preserve">in code development on larger systems have begun to impose far more complex requirements on the RM. For example, with- out adequate RM support, debugging, tuning, testing and verification of the applications have become too </w:t>
      </w:r>
      <w:ins w:id="65" w:author="Rebecca Springmeyer" w:date="2014-01-18T14:57:00Z">
        <w:r w:rsidR="002D6955">
          <w:rPr>
            <w:rFonts w:ascii="Calibri" w:hAnsi="Calibri" w:cs="Calibri"/>
            <w:sz w:val="28"/>
            <w:szCs w:val="28"/>
          </w:rPr>
          <w:t xml:space="preserve">difficult </w:t>
        </w:r>
      </w:ins>
      <w:r>
        <w:rPr>
          <w:rFonts w:ascii="Calibri" w:hAnsi="Calibri" w:cs="Calibri"/>
          <w:sz w:val="28"/>
          <w:szCs w:val="28"/>
        </w:rPr>
        <w:t xml:space="preserve">and time-consuming for end-users. The next-generation code development environments require the RM to provide </w:t>
      </w:r>
      <w:proofErr w:type="spellStart"/>
      <w:r>
        <w:rPr>
          <w:rFonts w:ascii="Calibri" w:hAnsi="Calibri" w:cs="Calibri"/>
          <w:sz w:val="28"/>
          <w:szCs w:val="28"/>
        </w:rPr>
        <w:t>ef</w:t>
      </w:r>
      <w:proofErr w:type="spellEnd"/>
      <w:r>
        <w:rPr>
          <w:rFonts w:ascii="Calibri" w:hAnsi="Calibri" w:cs="Calibri"/>
          <w:sz w:val="28"/>
          <w:szCs w:val="28"/>
        </w:rPr>
        <w:t xml:space="preserve">- </w:t>
      </w:r>
      <w:proofErr w:type="spellStart"/>
      <w:r>
        <w:rPr>
          <w:rFonts w:ascii="Calibri" w:hAnsi="Calibri" w:cs="Calibri"/>
          <w:sz w:val="28"/>
          <w:szCs w:val="28"/>
        </w:rPr>
        <w:t>fective</w:t>
      </w:r>
      <w:proofErr w:type="spellEnd"/>
      <w:r>
        <w:rPr>
          <w:rFonts w:ascii="Calibri" w:hAnsi="Calibri" w:cs="Calibri"/>
          <w:sz w:val="28"/>
          <w:szCs w:val="28"/>
        </w:rPr>
        <w:t xml:space="preserve"> mechanisms to support the reproducible results of program execution, to provide accurate correlations between user-level errors and system-level events, and to integrate and accelerate a rich set of scalable tools.</w:t>
      </w:r>
    </w:p>
    <w:p w14:paraId="49907D01" w14:textId="7B22DAF6" w:rsidR="008F4B5F" w:rsidDel="002D6955" w:rsidRDefault="008F4B5F" w:rsidP="008F4B5F">
      <w:pPr>
        <w:widowControl w:val="0"/>
        <w:autoSpaceDE w:val="0"/>
        <w:autoSpaceDN w:val="0"/>
        <w:adjustRightInd w:val="0"/>
        <w:spacing w:after="280" w:line="240" w:lineRule="auto"/>
        <w:rPr>
          <w:del w:id="66" w:author="Rebecca Springmeyer" w:date="2014-01-18T14:58:00Z"/>
          <w:rFonts w:ascii="Calibri" w:hAnsi="Calibri" w:cs="Calibri"/>
          <w:sz w:val="28"/>
          <w:szCs w:val="28"/>
        </w:rPr>
      </w:pPr>
      <w:r>
        <w:rPr>
          <w:rFonts w:ascii="Calibri" w:hAnsi="Calibri" w:cs="Calibri"/>
          <w:sz w:val="28"/>
          <w:szCs w:val="28"/>
        </w:rPr>
        <w:t xml:space="preserve">In short, </w:t>
      </w:r>
      <w:del w:id="67" w:author="Rebecca Springmeyer" w:date="2014-01-24T09:06:00Z">
        <w:r w:rsidDel="009D6BF1">
          <w:rPr>
            <w:rFonts w:ascii="Calibri" w:hAnsi="Calibri" w:cs="Calibri"/>
            <w:sz w:val="28"/>
            <w:szCs w:val="28"/>
          </w:rPr>
          <w:delText xml:space="preserve">without </w:delText>
        </w:r>
      </w:del>
      <w:del w:id="68" w:author="Rebecca Springmeyer" w:date="2014-01-18T14:58:00Z">
        <w:r w:rsidDel="002D6955">
          <w:rPr>
            <w:rFonts w:ascii="Calibri" w:hAnsi="Calibri" w:cs="Calibri"/>
            <w:sz w:val="28"/>
            <w:szCs w:val="28"/>
          </w:rPr>
          <w:delText xml:space="preserve">the </w:delText>
        </w:r>
      </w:del>
      <w:ins w:id="69" w:author="Rebecca Springmeyer" w:date="2014-01-24T09:06:00Z">
        <w:r w:rsidR="009D6BF1">
          <w:rPr>
            <w:rFonts w:ascii="Calibri" w:hAnsi="Calibri" w:cs="Calibri"/>
            <w:sz w:val="28"/>
            <w:szCs w:val="28"/>
          </w:rPr>
          <w:t>an effective</w:t>
        </w:r>
      </w:ins>
      <w:ins w:id="70" w:author="Rebecca Springmeyer" w:date="2014-01-18T14:58:00Z">
        <w:r w:rsidR="002D6955">
          <w:rPr>
            <w:rFonts w:ascii="Calibri" w:hAnsi="Calibri" w:cs="Calibri"/>
            <w:sz w:val="28"/>
            <w:szCs w:val="28"/>
          </w:rPr>
          <w:t xml:space="preserve"> </w:t>
        </w:r>
      </w:ins>
      <w:r>
        <w:rPr>
          <w:rFonts w:ascii="Calibri" w:hAnsi="Calibri" w:cs="Calibri"/>
          <w:sz w:val="28"/>
          <w:szCs w:val="28"/>
        </w:rPr>
        <w:t xml:space="preserve">RM that </w:t>
      </w:r>
      <w:del w:id="71" w:author="Rebecca Springmeyer" w:date="2014-01-24T09:06:00Z">
        <w:r w:rsidDel="009D6BF1">
          <w:rPr>
            <w:rFonts w:ascii="Calibri" w:hAnsi="Calibri" w:cs="Calibri"/>
            <w:sz w:val="28"/>
            <w:szCs w:val="28"/>
          </w:rPr>
          <w:delText xml:space="preserve">can </w:delText>
        </w:r>
      </w:del>
      <w:ins w:id="72" w:author="Rebecca Springmeyer" w:date="2014-01-18T14:58:00Z">
        <w:r w:rsidR="002D6955">
          <w:rPr>
            <w:rFonts w:ascii="Calibri" w:hAnsi="Calibri" w:cs="Calibri"/>
            <w:sz w:val="28"/>
            <w:szCs w:val="28"/>
          </w:rPr>
          <w:t>effectively</w:t>
        </w:r>
      </w:ins>
      <w:r>
        <w:rPr>
          <w:rFonts w:ascii="Calibri" w:hAnsi="Calibri" w:cs="Calibri"/>
          <w:sz w:val="28"/>
          <w:szCs w:val="28"/>
        </w:rPr>
        <w:t xml:space="preserve"> address</w:t>
      </w:r>
      <w:ins w:id="73" w:author="Rebecca Springmeyer" w:date="2014-01-24T09:06:00Z">
        <w:r w:rsidR="009D6BF1">
          <w:rPr>
            <w:rFonts w:ascii="Calibri" w:hAnsi="Calibri" w:cs="Calibri"/>
            <w:sz w:val="28"/>
            <w:szCs w:val="28"/>
          </w:rPr>
          <w:t>es</w:t>
        </w:r>
      </w:ins>
      <w:r>
        <w:rPr>
          <w:rFonts w:ascii="Calibri" w:hAnsi="Calibri" w:cs="Calibri"/>
          <w:sz w:val="28"/>
          <w:szCs w:val="28"/>
        </w:rPr>
        <w:t xml:space="preserve"> all of these </w:t>
      </w:r>
      <w:proofErr w:type="spellStart"/>
      <w:r>
        <w:rPr>
          <w:rFonts w:ascii="Calibri" w:hAnsi="Calibri" w:cs="Calibri"/>
          <w:sz w:val="28"/>
          <w:szCs w:val="28"/>
        </w:rPr>
        <w:t>challenges</w:t>
      </w:r>
      <w:del w:id="74" w:author="Rebecca Springmeyer" w:date="2014-01-24T09:06:00Z">
        <w:r w:rsidDel="009D6BF1">
          <w:rPr>
            <w:rFonts w:ascii="Calibri" w:hAnsi="Calibri" w:cs="Calibri"/>
            <w:sz w:val="28"/>
            <w:szCs w:val="28"/>
          </w:rPr>
          <w:delText>, it has become apparent that HPC centers will  a significant loss in both user productivity and uses of its next-generation computing resources</w:delText>
        </w:r>
      </w:del>
      <w:ins w:id="75" w:author="Rebecca Springmeyer" w:date="2014-01-24T09:06:00Z">
        <w:r w:rsidR="009D6BF1">
          <w:rPr>
            <w:rFonts w:ascii="Calibri" w:hAnsi="Calibri" w:cs="Calibri"/>
            <w:sz w:val="28"/>
            <w:szCs w:val="28"/>
          </w:rPr>
          <w:t>can</w:t>
        </w:r>
        <w:proofErr w:type="spellEnd"/>
        <w:r w:rsidR="009D6BF1">
          <w:rPr>
            <w:rFonts w:ascii="Calibri" w:hAnsi="Calibri" w:cs="Calibri"/>
            <w:sz w:val="28"/>
            <w:szCs w:val="28"/>
          </w:rPr>
          <w:t xml:space="preserve"> net HPC centers and their users significant productivity gains</w:t>
        </w:r>
      </w:ins>
      <w:r>
        <w:rPr>
          <w:rFonts w:ascii="Calibri" w:hAnsi="Calibri" w:cs="Calibri"/>
          <w:sz w:val="28"/>
          <w:szCs w:val="28"/>
        </w:rPr>
        <w:t>.</w:t>
      </w:r>
      <w:ins w:id="76" w:author="Rebecca Springmeyer" w:date="2014-01-18T14:59:00Z">
        <w:r w:rsidR="002D6955">
          <w:rPr>
            <w:rFonts w:ascii="Calibri" w:hAnsi="Calibri" w:cs="Calibri"/>
            <w:sz w:val="28"/>
            <w:szCs w:val="28"/>
          </w:rPr>
          <w:t xml:space="preserve"> </w:t>
        </w:r>
      </w:ins>
    </w:p>
    <w:p w14:paraId="471867DA" w14:textId="18108263" w:rsidR="008F4B5F" w:rsidDel="00E52A00" w:rsidRDefault="008F4B5F" w:rsidP="008F4B5F">
      <w:pPr>
        <w:widowControl w:val="0"/>
        <w:autoSpaceDE w:val="0"/>
        <w:autoSpaceDN w:val="0"/>
        <w:adjustRightInd w:val="0"/>
        <w:spacing w:after="280" w:line="240" w:lineRule="auto"/>
        <w:rPr>
          <w:del w:id="77" w:author="Rebecca Springmeyer" w:date="2014-01-18T15:00:00Z"/>
          <w:rFonts w:ascii="Calibri" w:hAnsi="Calibri" w:cs="Calibri"/>
          <w:sz w:val="28"/>
          <w:szCs w:val="28"/>
        </w:rPr>
      </w:pPr>
      <w:r>
        <w:rPr>
          <w:rFonts w:ascii="Calibri" w:hAnsi="Calibri" w:cs="Calibri"/>
          <w:sz w:val="28"/>
          <w:szCs w:val="28"/>
        </w:rPr>
        <w:t>Our response to this critical need is F</w:t>
      </w:r>
      <w:ins w:id="78" w:author="Rebecca Springmeyer" w:date="2014-01-24T09:07:00Z">
        <w:r w:rsidR="009D6BF1">
          <w:rPr>
            <w:rFonts w:ascii="Calibri" w:hAnsi="Calibri" w:cs="Calibri"/>
            <w:sz w:val="28"/>
            <w:szCs w:val="28"/>
          </w:rPr>
          <w:t>lux</w:t>
        </w:r>
      </w:ins>
      <w:del w:id="79" w:author="Rebecca Springmeyer" w:date="2014-01-24T09:07:00Z">
        <w:r w:rsidDel="009D6BF1">
          <w:rPr>
            <w:rFonts w:ascii="Calibri" w:hAnsi="Calibri" w:cs="Calibri"/>
            <w:sz w:val="28"/>
            <w:szCs w:val="28"/>
          </w:rPr>
          <w:delText>LUX</w:delText>
        </w:r>
      </w:del>
      <w:r>
        <w:rPr>
          <w:rFonts w:ascii="Calibri" w:hAnsi="Calibri" w:cs="Calibri"/>
          <w:sz w:val="28"/>
          <w:szCs w:val="28"/>
        </w:rPr>
        <w:t>, a</w:t>
      </w:r>
      <w:del w:id="80" w:author="Rebecca Springmeyer" w:date="2014-01-18T14:59:00Z">
        <w:r w:rsidDel="002D6955">
          <w:rPr>
            <w:rFonts w:ascii="Calibri" w:hAnsi="Calibri" w:cs="Calibri"/>
            <w:sz w:val="28"/>
            <w:szCs w:val="28"/>
          </w:rPr>
          <w:delText>n</w:delText>
        </w:r>
      </w:del>
      <w:r>
        <w:rPr>
          <w:rFonts w:ascii="Calibri" w:hAnsi="Calibri" w:cs="Calibri"/>
          <w:sz w:val="28"/>
          <w:szCs w:val="28"/>
        </w:rPr>
        <w:t xml:space="preserve"> RM software framework that </w:t>
      </w:r>
      <w:del w:id="81" w:author="Rebecca Springmeyer" w:date="2014-01-24T09:07:00Z">
        <w:r w:rsidDel="009D6BF1">
          <w:rPr>
            <w:rFonts w:ascii="Calibri" w:hAnsi="Calibri" w:cs="Calibri"/>
            <w:sz w:val="28"/>
            <w:szCs w:val="28"/>
          </w:rPr>
          <w:delText>can solve</w:delText>
        </w:r>
      </w:del>
      <w:ins w:id="82" w:author="Rebecca Springmeyer" w:date="2014-01-24T09:07:00Z">
        <w:r w:rsidR="009D6BF1">
          <w:rPr>
            <w:rFonts w:ascii="Calibri" w:hAnsi="Calibri" w:cs="Calibri"/>
            <w:sz w:val="28"/>
            <w:szCs w:val="28"/>
          </w:rPr>
          <w:t>addresses</w:t>
        </w:r>
      </w:ins>
      <w:r>
        <w:rPr>
          <w:rFonts w:ascii="Calibri" w:hAnsi="Calibri" w:cs="Calibri"/>
          <w:sz w:val="28"/>
          <w:szCs w:val="28"/>
        </w:rPr>
        <w:t xml:space="preserve"> the key emerging challenges in a simple, extensible, distributed and autonomous fashion. It aims at managing the whole computing facility as one common pool of diverse resources. Hence, scheduling decisions will be far more </w:t>
      </w:r>
      <w:ins w:id="83" w:author="Rebecca Springmeyer" w:date="2014-01-18T14:59:00Z">
        <w:r w:rsidR="002D6955">
          <w:rPr>
            <w:rFonts w:ascii="Calibri" w:hAnsi="Calibri" w:cs="Calibri"/>
            <w:sz w:val="28"/>
            <w:szCs w:val="28"/>
          </w:rPr>
          <w:t xml:space="preserve">efficient </w:t>
        </w:r>
      </w:ins>
      <w:r>
        <w:rPr>
          <w:rFonts w:ascii="Calibri" w:hAnsi="Calibri" w:cs="Calibri"/>
          <w:sz w:val="28"/>
          <w:szCs w:val="28"/>
        </w:rPr>
        <w:t xml:space="preserve">as well as extendible to accommodate emerging constraints such as </w:t>
      </w:r>
      <w:del w:id="84" w:author="Rebecca Springmeyer" w:date="2014-01-24T09:07:00Z">
        <w:r w:rsidDel="009D6BF1">
          <w:rPr>
            <w:rFonts w:ascii="Calibri" w:hAnsi="Calibri" w:cs="Calibri"/>
            <w:sz w:val="28"/>
            <w:szCs w:val="28"/>
          </w:rPr>
          <w:delText>a strict power bound</w:delText>
        </w:r>
      </w:del>
      <w:ins w:id="85" w:author="Rebecca Springmeyer" w:date="2014-01-24T09:07:00Z">
        <w:r w:rsidR="009D6BF1">
          <w:rPr>
            <w:rFonts w:ascii="Calibri" w:hAnsi="Calibri" w:cs="Calibri"/>
            <w:sz w:val="28"/>
            <w:szCs w:val="28"/>
          </w:rPr>
          <w:t>power capping</w:t>
        </w:r>
      </w:ins>
      <w:r>
        <w:rPr>
          <w:rFonts w:ascii="Calibri" w:hAnsi="Calibri" w:cs="Calibri"/>
          <w:sz w:val="28"/>
          <w:szCs w:val="28"/>
        </w:rPr>
        <w:t>.</w:t>
      </w:r>
      <w:ins w:id="86" w:author="Rebecca Springmeyer" w:date="2014-01-18T15:00:00Z">
        <w:r w:rsidR="00E52A00">
          <w:rPr>
            <w:rFonts w:ascii="Calibri" w:hAnsi="Calibri" w:cs="Calibri"/>
            <w:sz w:val="28"/>
            <w:szCs w:val="28"/>
          </w:rPr>
          <w:t xml:space="preserve"> </w:t>
        </w:r>
      </w:ins>
    </w:p>
    <w:p w14:paraId="0E5503E5" w14:textId="4C66DDD1" w:rsidR="008F4B5F" w:rsidRDefault="008F4B5F" w:rsidP="008F4B5F">
      <w:pPr>
        <w:widowControl w:val="0"/>
        <w:autoSpaceDE w:val="0"/>
        <w:autoSpaceDN w:val="0"/>
        <w:adjustRightInd w:val="0"/>
        <w:spacing w:after="280" w:line="240" w:lineRule="auto"/>
        <w:rPr>
          <w:ins w:id="87" w:author="Rebecca Springmeyer" w:date="2014-01-18T15:01:00Z"/>
          <w:rFonts w:ascii="Calibri" w:hAnsi="Calibri" w:cs="Calibri"/>
          <w:sz w:val="28"/>
          <w:szCs w:val="28"/>
        </w:rPr>
      </w:pPr>
      <w:r>
        <w:rPr>
          <w:rFonts w:ascii="Calibri" w:hAnsi="Calibri" w:cs="Calibri"/>
          <w:sz w:val="28"/>
          <w:szCs w:val="28"/>
        </w:rPr>
        <w:t xml:space="preserve">Further, </w:t>
      </w:r>
      <w:ins w:id="88" w:author="Rebecca Springmeyer" w:date="2014-01-18T15:00:00Z">
        <w:r w:rsidR="00E52A00">
          <w:rPr>
            <w:rFonts w:ascii="Calibri" w:hAnsi="Calibri" w:cs="Calibri"/>
            <w:sz w:val="28"/>
            <w:szCs w:val="28"/>
          </w:rPr>
          <w:t xml:space="preserve">the </w:t>
        </w:r>
      </w:ins>
      <w:r>
        <w:rPr>
          <w:rFonts w:ascii="Calibri" w:hAnsi="Calibri" w:cs="Calibri"/>
          <w:sz w:val="28"/>
          <w:szCs w:val="28"/>
        </w:rPr>
        <w:t xml:space="preserve">FLUX </w:t>
      </w:r>
      <w:ins w:id="89" w:author="Rebecca Springmeyer" w:date="2014-01-18T15:00:00Z">
        <w:r w:rsidR="00E52A00">
          <w:rPr>
            <w:rFonts w:ascii="Calibri" w:hAnsi="Calibri" w:cs="Calibri"/>
            <w:sz w:val="28"/>
            <w:szCs w:val="28"/>
          </w:rPr>
          <w:t xml:space="preserve">design </w:t>
        </w:r>
      </w:ins>
      <w:ins w:id="90" w:author="Rebecca Springmeyer" w:date="2014-01-24T09:07:00Z">
        <w:r w:rsidR="009D6BF1">
          <w:rPr>
            <w:rFonts w:ascii="Calibri" w:hAnsi="Calibri" w:cs="Calibri"/>
            <w:sz w:val="28"/>
            <w:szCs w:val="28"/>
          </w:rPr>
          <w:t xml:space="preserve">will </w:t>
        </w:r>
      </w:ins>
      <w:r>
        <w:rPr>
          <w:rFonts w:ascii="Calibri" w:hAnsi="Calibri" w:cs="Calibri"/>
          <w:sz w:val="28"/>
          <w:szCs w:val="28"/>
        </w:rPr>
        <w:t>integrate</w:t>
      </w:r>
      <w:del w:id="91" w:author="Rebecca Springmeyer" w:date="2014-01-24T09:07:00Z">
        <w:r w:rsidDel="009D6BF1">
          <w:rPr>
            <w:rFonts w:ascii="Calibri" w:hAnsi="Calibri" w:cs="Calibri"/>
            <w:sz w:val="28"/>
            <w:szCs w:val="28"/>
          </w:rPr>
          <w:delText>s</w:delText>
        </w:r>
      </w:del>
      <w:r>
        <w:rPr>
          <w:rFonts w:ascii="Calibri" w:hAnsi="Calibri" w:cs="Calibri"/>
          <w:sz w:val="28"/>
          <w:szCs w:val="28"/>
        </w:rPr>
        <w:t xml:space="preserve"> system monitoring and administration, lightweight virtualization, and distributed tool communication capabilities that are currently provided by disjoint and often overlapping software. Integration of these facilities within the common framework designed from the ground up for scalability, security, and fault tolerance will result in a more </w:t>
      </w:r>
      <w:ins w:id="92" w:author="Rebecca Springmeyer" w:date="2014-01-18T14:59:00Z">
        <w:r w:rsidR="00E52A00">
          <w:rPr>
            <w:rFonts w:ascii="Calibri" w:hAnsi="Calibri" w:cs="Calibri"/>
            <w:sz w:val="28"/>
            <w:szCs w:val="28"/>
          </w:rPr>
          <w:t xml:space="preserve">efficient </w:t>
        </w:r>
      </w:ins>
      <w:r>
        <w:rPr>
          <w:rFonts w:ascii="Calibri" w:hAnsi="Calibri" w:cs="Calibri"/>
          <w:sz w:val="28"/>
          <w:szCs w:val="28"/>
        </w:rPr>
        <w:t>and capable system. </w:t>
      </w:r>
    </w:p>
    <w:p w14:paraId="26C6F9A9" w14:textId="39C09DAA" w:rsidR="008F4B5F" w:rsidRDefault="00E52A00" w:rsidP="008F4B5F">
      <w:pPr>
        <w:widowControl w:val="0"/>
        <w:autoSpaceDE w:val="0"/>
        <w:autoSpaceDN w:val="0"/>
        <w:adjustRightInd w:val="0"/>
        <w:spacing w:after="280" w:line="240" w:lineRule="auto"/>
        <w:rPr>
          <w:rFonts w:ascii="Calibri" w:hAnsi="Calibri" w:cs="Calibri"/>
          <w:sz w:val="28"/>
          <w:szCs w:val="28"/>
        </w:rPr>
      </w:pPr>
      <w:ins w:id="93" w:author="Rebecca Springmeyer" w:date="2014-01-18T15:01:00Z">
        <w:r>
          <w:rPr>
            <w:rFonts w:ascii="Calibri" w:hAnsi="Calibri" w:cs="Calibri"/>
            <w:sz w:val="28"/>
            <w:szCs w:val="28"/>
          </w:rPr>
          <w:t xml:space="preserve">In this paper we introduce our concept of the Flux next-generation resource management framework and </w:t>
        </w:r>
      </w:ins>
      <w:ins w:id="94" w:author="Rebecca Springmeyer" w:date="2014-01-24T09:08:00Z">
        <w:r w:rsidR="009D6BF1">
          <w:rPr>
            <w:rFonts w:ascii="Calibri" w:hAnsi="Calibri" w:cs="Calibri"/>
            <w:sz w:val="28"/>
            <w:szCs w:val="28"/>
          </w:rPr>
          <w:t>present</w:t>
        </w:r>
      </w:ins>
      <w:ins w:id="95" w:author="Rebecca Springmeyer" w:date="2014-01-18T15:01:00Z">
        <w:r>
          <w:rPr>
            <w:rFonts w:ascii="Calibri" w:hAnsi="Calibri" w:cs="Calibri"/>
            <w:sz w:val="28"/>
            <w:szCs w:val="28"/>
          </w:rPr>
          <w:t xml:space="preserve"> two </w:t>
        </w:r>
      </w:ins>
      <w:ins w:id="96" w:author="Rebecca Springmeyer" w:date="2014-01-24T09:08:00Z">
        <w:r w:rsidR="009D6BF1">
          <w:rPr>
            <w:rFonts w:ascii="Calibri" w:hAnsi="Calibri" w:cs="Calibri"/>
            <w:sz w:val="28"/>
            <w:szCs w:val="28"/>
          </w:rPr>
          <w:t>core</w:t>
        </w:r>
      </w:ins>
      <w:ins w:id="97" w:author="Rebecca Springmeyer" w:date="2014-01-18T15:01:00Z">
        <w:r>
          <w:rPr>
            <w:rFonts w:ascii="Calibri" w:hAnsi="Calibri" w:cs="Calibri"/>
            <w:sz w:val="28"/>
            <w:szCs w:val="28"/>
          </w:rPr>
          <w:t xml:space="preserve"> elements </w:t>
        </w:r>
      </w:ins>
      <w:ins w:id="98" w:author="Rebecca Springmeyer" w:date="2014-01-18T15:03:00Z">
        <w:r>
          <w:rPr>
            <w:rFonts w:ascii="Calibri" w:hAnsi="Calibri" w:cs="Calibri"/>
            <w:sz w:val="28"/>
            <w:szCs w:val="28"/>
          </w:rPr>
          <w:t>that we have prototyped</w:t>
        </w:r>
      </w:ins>
      <w:ins w:id="99" w:author="Rebecca Springmeyer" w:date="2014-01-18T15:01:00Z">
        <w:r>
          <w:rPr>
            <w:rFonts w:ascii="Calibri" w:hAnsi="Calibri" w:cs="Calibri"/>
            <w:sz w:val="28"/>
            <w:szCs w:val="28"/>
          </w:rPr>
          <w:t xml:space="preserve">: a communication framework including the </w:t>
        </w:r>
        <w:proofErr w:type="spellStart"/>
        <w:r>
          <w:rPr>
            <w:rFonts w:ascii="Calibri" w:hAnsi="Calibri" w:cs="Calibri"/>
            <w:sz w:val="28"/>
            <w:szCs w:val="28"/>
          </w:rPr>
          <w:t>Comms</w:t>
        </w:r>
        <w:proofErr w:type="spellEnd"/>
        <w:r>
          <w:rPr>
            <w:rFonts w:ascii="Calibri" w:hAnsi="Calibri" w:cs="Calibri"/>
            <w:sz w:val="28"/>
            <w:szCs w:val="28"/>
          </w:rPr>
          <w:t xml:space="preserve"> Message Broker (CMB), and workload run-time tools for efficient execution of transactions within a job. </w:t>
        </w:r>
      </w:ins>
      <w:ins w:id="100" w:author="Rebecca Springmeyer" w:date="2014-01-18T15:03:00Z">
        <w:r>
          <w:rPr>
            <w:rFonts w:ascii="Calibri" w:hAnsi="Calibri" w:cs="Calibri"/>
            <w:sz w:val="28"/>
            <w:szCs w:val="28"/>
          </w:rPr>
          <w:t xml:space="preserve">In the latter category we have developed a distributed Key Value Store (KVS) and scalable process </w:t>
        </w:r>
      </w:ins>
      <w:ins w:id="101" w:author="Rebecca Springmeyer" w:date="2014-01-18T15:04:00Z">
        <w:r>
          <w:rPr>
            <w:rFonts w:ascii="Calibri" w:hAnsi="Calibri" w:cs="Calibri"/>
            <w:sz w:val="28"/>
            <w:szCs w:val="28"/>
          </w:rPr>
          <w:t>management</w:t>
        </w:r>
      </w:ins>
      <w:ins w:id="102" w:author="Rebecca Springmeyer" w:date="2014-01-18T15:03:00Z">
        <w:r>
          <w:rPr>
            <w:rFonts w:ascii="Calibri" w:hAnsi="Calibri" w:cs="Calibri"/>
            <w:sz w:val="28"/>
            <w:szCs w:val="28"/>
          </w:rPr>
          <w:t xml:space="preserve"> </w:t>
        </w:r>
      </w:ins>
      <w:ins w:id="103" w:author="Rebecca Springmeyer" w:date="2014-01-18T15:04:00Z">
        <w:r>
          <w:rPr>
            <w:rFonts w:ascii="Calibri" w:hAnsi="Calibri" w:cs="Calibri"/>
            <w:sz w:val="28"/>
            <w:szCs w:val="28"/>
          </w:rPr>
          <w:t xml:space="preserve">services, as </w:t>
        </w:r>
      </w:ins>
      <w:ins w:id="104" w:author="Rebecca Springmeyer" w:date="2014-01-18T15:07:00Z">
        <w:r>
          <w:rPr>
            <w:rFonts w:ascii="Calibri" w:hAnsi="Calibri" w:cs="Calibri"/>
            <w:sz w:val="28"/>
            <w:szCs w:val="28"/>
          </w:rPr>
          <w:t xml:space="preserve">well as other components and a model using the concept of lightweight jobs (LWJ). </w:t>
        </w:r>
      </w:ins>
      <w:ins w:id="105" w:author="Rebecca Springmeyer" w:date="2014-01-24T09:08:00Z">
        <w:r w:rsidR="009D6BF1">
          <w:rPr>
            <w:rFonts w:ascii="Calibri" w:hAnsi="Calibri" w:cs="Calibri"/>
            <w:sz w:val="28"/>
            <w:szCs w:val="28"/>
          </w:rPr>
          <w:t>Here we present a detailed description of our CMB and KVS prototypes as well as some preliminary results</w:t>
        </w:r>
      </w:ins>
      <w:ins w:id="106" w:author="Rebecca Springmeyer" w:date="2014-01-24T09:09:00Z">
        <w:r w:rsidR="009D6BF1">
          <w:rPr>
            <w:rFonts w:ascii="Calibri" w:hAnsi="Calibri" w:cs="Calibri"/>
            <w:sz w:val="28"/>
            <w:szCs w:val="28"/>
          </w:rPr>
          <w:t xml:space="preserve"> and a performance model that demonstrates scaling properties of these core Flux components</w:t>
        </w:r>
      </w:ins>
      <w:ins w:id="107" w:author="Rebecca Springmeyer" w:date="2014-01-18T15:07:00Z">
        <w:r>
          <w:rPr>
            <w:rFonts w:ascii="Calibri" w:hAnsi="Calibri" w:cs="Calibri"/>
            <w:sz w:val="28"/>
            <w:szCs w:val="28"/>
          </w:rPr>
          <w:t xml:space="preserve">. </w:t>
        </w:r>
      </w:ins>
      <w:ins w:id="108" w:author="Rebecca Springmeyer" w:date="2014-01-18T15:10:00Z">
        <w:r w:rsidR="00984459">
          <w:rPr>
            <w:rFonts w:ascii="Calibri" w:hAnsi="Calibri" w:cs="Calibri"/>
            <w:sz w:val="28"/>
            <w:szCs w:val="28"/>
          </w:rPr>
          <w:t xml:space="preserve">The results </w:t>
        </w:r>
      </w:ins>
      <w:ins w:id="109" w:author="Rebecca Springmeyer" w:date="2014-01-24T09:09:00Z">
        <w:r w:rsidR="00665465">
          <w:rPr>
            <w:rFonts w:ascii="Calibri" w:hAnsi="Calibri" w:cs="Calibri"/>
            <w:sz w:val="28"/>
            <w:szCs w:val="28"/>
          </w:rPr>
          <w:t xml:space="preserve">have </w:t>
        </w:r>
      </w:ins>
      <w:ins w:id="110" w:author="Rebecca Springmeyer" w:date="2014-01-18T15:10:00Z">
        <w:r w:rsidR="00984459">
          <w:rPr>
            <w:rFonts w:ascii="Calibri" w:hAnsi="Calibri" w:cs="Calibri"/>
            <w:sz w:val="28"/>
            <w:szCs w:val="28"/>
          </w:rPr>
          <w:t>support</w:t>
        </w:r>
      </w:ins>
      <w:ins w:id="111" w:author="Rebecca Springmeyer" w:date="2014-01-24T09:10:00Z">
        <w:r w:rsidR="00665465">
          <w:rPr>
            <w:rFonts w:ascii="Calibri" w:hAnsi="Calibri" w:cs="Calibri"/>
            <w:sz w:val="28"/>
            <w:szCs w:val="28"/>
          </w:rPr>
          <w:t>ed</w:t>
        </w:r>
      </w:ins>
      <w:ins w:id="112" w:author="Rebecca Springmeyer" w:date="2014-01-18T15:10:00Z">
        <w:r w:rsidR="00984459">
          <w:rPr>
            <w:rFonts w:ascii="Calibri" w:hAnsi="Calibri" w:cs="Calibri"/>
            <w:sz w:val="28"/>
            <w:szCs w:val="28"/>
          </w:rPr>
          <w:t xml:space="preserve"> and will continue to guide our design choices as we build additional parts of our RM infrastructure.  Flux will enable developers at the operating system and run-time levels to leverage the RM data stores and services in unprecedented ways</w:t>
        </w:r>
      </w:ins>
      <w:ins w:id="113" w:author="Rebecca Springmeyer" w:date="2014-01-18T15:13:00Z">
        <w:r w:rsidR="00984459">
          <w:rPr>
            <w:rFonts w:ascii="Calibri" w:hAnsi="Calibri" w:cs="Calibri"/>
            <w:sz w:val="28"/>
            <w:szCs w:val="28"/>
          </w:rPr>
          <w:t xml:space="preserve">, and it will position HPC centers to cope with diverse, extreme-scale resources.  </w:t>
        </w:r>
      </w:ins>
    </w:p>
    <w:p w14:paraId="3A649592" w14:textId="7BBC483A" w:rsidR="008F4B5F" w:rsidRDefault="00665465" w:rsidP="008F4B5F">
      <w:pPr>
        <w:widowControl w:val="0"/>
        <w:autoSpaceDE w:val="0"/>
        <w:autoSpaceDN w:val="0"/>
        <w:adjustRightInd w:val="0"/>
        <w:spacing w:after="280" w:line="240" w:lineRule="auto"/>
        <w:rPr>
          <w:rFonts w:ascii="Calibri" w:hAnsi="Calibri" w:cs="Calibri"/>
          <w:sz w:val="28"/>
          <w:szCs w:val="28"/>
        </w:rPr>
      </w:pPr>
      <w:ins w:id="114" w:author="Rebecca Springmeyer" w:date="2014-01-24T09:10:00Z">
        <w:r>
          <w:rPr>
            <w:rFonts w:ascii="Calibri" w:hAnsi="Calibri" w:cs="Calibri"/>
            <w:sz w:val="28"/>
            <w:szCs w:val="28"/>
          </w:rPr>
          <w:t xml:space="preserve">2. </w:t>
        </w:r>
      </w:ins>
      <w:del w:id="115" w:author="Rebecca Springmeyer" w:date="2014-01-24T09:10:00Z">
        <w:r w:rsidR="008F4B5F" w:rsidDel="00665465">
          <w:rPr>
            <w:rFonts w:ascii="Calibri" w:hAnsi="Calibri" w:cs="Calibri"/>
            <w:sz w:val="28"/>
            <w:szCs w:val="28"/>
          </w:rPr>
          <w:delText>Paradigm Shift in</w:delText>
        </w:r>
      </w:del>
      <w:ins w:id="116" w:author="Rebecca Springmeyer" w:date="2014-01-24T09:10:00Z">
        <w:r>
          <w:rPr>
            <w:rFonts w:ascii="Calibri" w:hAnsi="Calibri" w:cs="Calibri"/>
            <w:sz w:val="28"/>
            <w:szCs w:val="28"/>
          </w:rPr>
          <w:t>A New Conceptual Model for</w:t>
        </w:r>
      </w:ins>
      <w:r w:rsidR="008F4B5F">
        <w:rPr>
          <w:rFonts w:ascii="Calibri" w:hAnsi="Calibri" w:cs="Calibri"/>
          <w:sz w:val="28"/>
          <w:szCs w:val="28"/>
        </w:rPr>
        <w:t xml:space="preserve"> HPC Resource Management</w:t>
      </w:r>
    </w:p>
    <w:p w14:paraId="3FCADF53" w14:textId="6DF99E3A" w:rsidR="008F4B5F" w:rsidDel="00665465" w:rsidRDefault="008F4B5F" w:rsidP="008F4B5F">
      <w:pPr>
        <w:widowControl w:val="0"/>
        <w:autoSpaceDE w:val="0"/>
        <w:autoSpaceDN w:val="0"/>
        <w:adjustRightInd w:val="0"/>
        <w:spacing w:after="280" w:line="240" w:lineRule="auto"/>
        <w:rPr>
          <w:del w:id="117" w:author="Rebecca Springmeyer" w:date="2014-01-24T09:11:00Z"/>
          <w:rFonts w:ascii="Calibri" w:hAnsi="Calibri" w:cs="Calibri"/>
          <w:sz w:val="28"/>
          <w:szCs w:val="28"/>
        </w:rPr>
      </w:pPr>
      <w:r>
        <w:rPr>
          <w:rFonts w:ascii="Calibri" w:hAnsi="Calibri" w:cs="Calibri"/>
          <w:sz w:val="26"/>
          <w:szCs w:val="26"/>
        </w:rPr>
        <w:t>The vision of FLUX is to create a scalable RM software system that significantly improves operational e</w:t>
      </w:r>
      <w:ins w:id="118" w:author="Rebecca Springmeyer" w:date="2014-01-24T09:10:00Z">
        <w:r w:rsidR="00665465">
          <w:rPr>
            <w:rFonts w:ascii="Calibri" w:hAnsi="Calibri" w:cs="Calibri"/>
            <w:sz w:val="26"/>
            <w:szCs w:val="26"/>
          </w:rPr>
          <w:t>ffi</w:t>
        </w:r>
      </w:ins>
      <w:r>
        <w:rPr>
          <w:rFonts w:ascii="Calibri" w:hAnsi="Calibri" w:cs="Calibri"/>
          <w:sz w:val="26"/>
          <w:szCs w:val="26"/>
        </w:rPr>
        <w:t xml:space="preserve">ciency and user productivity for </w:t>
      </w:r>
      <w:del w:id="119" w:author="Rebecca Springmeyer" w:date="2014-01-24T09:10:00Z">
        <w:r w:rsidDel="00665465">
          <w:rPr>
            <w:rFonts w:ascii="Calibri" w:hAnsi="Calibri" w:cs="Calibri"/>
            <w:sz w:val="26"/>
            <w:szCs w:val="26"/>
          </w:rPr>
          <w:delText xml:space="preserve">the </w:delText>
        </w:r>
      </w:del>
      <w:r>
        <w:rPr>
          <w:rFonts w:ascii="Calibri" w:hAnsi="Calibri" w:cs="Calibri"/>
          <w:sz w:val="26"/>
          <w:szCs w:val="26"/>
        </w:rPr>
        <w:t xml:space="preserve">workloads </w:t>
      </w:r>
      <w:del w:id="120" w:author="Rebecca Springmeyer" w:date="2014-01-24T09:11:00Z">
        <w:r w:rsidDel="00665465">
          <w:rPr>
            <w:rFonts w:ascii="Calibri" w:hAnsi="Calibri" w:cs="Calibri"/>
            <w:sz w:val="26"/>
            <w:szCs w:val="26"/>
          </w:rPr>
          <w:delText>spanning across</w:delText>
        </w:r>
      </w:del>
      <w:ins w:id="121" w:author="Rebecca Springmeyer" w:date="2014-01-24T09:11:00Z">
        <w:r w:rsidR="00665465">
          <w:rPr>
            <w:rFonts w:ascii="Calibri" w:hAnsi="Calibri" w:cs="Calibri"/>
            <w:sz w:val="26"/>
            <w:szCs w:val="26"/>
          </w:rPr>
          <w:t>that span</w:t>
        </w:r>
      </w:ins>
      <w:r>
        <w:rPr>
          <w:rFonts w:ascii="Calibri" w:hAnsi="Calibri" w:cs="Calibri"/>
          <w:sz w:val="26"/>
          <w:szCs w:val="26"/>
        </w:rPr>
        <w:t xml:space="preserve"> the entire computing facility. </w:t>
      </w:r>
      <w:del w:id="122" w:author="Rebecca Springmeyer" w:date="2014-01-24T09:11:00Z">
        <w:r w:rsidDel="00665465">
          <w:rPr>
            <w:rFonts w:ascii="Calibri" w:hAnsi="Calibri" w:cs="Calibri"/>
            <w:sz w:val="26"/>
            <w:szCs w:val="26"/>
          </w:rPr>
          <w:delText>With a trend towards ever-growing numbers and types of compute cores, however, almost all of the systems sited at the facility are increasingly becoming subject to the challenges that today’s capability-class machines face.</w:delText>
        </w:r>
      </w:del>
    </w:p>
    <w:p w14:paraId="64E65276" w14:textId="0C5526DD" w:rsidR="008F4B5F" w:rsidRDefault="008F4B5F" w:rsidP="008F4B5F">
      <w:pPr>
        <w:widowControl w:val="0"/>
        <w:autoSpaceDE w:val="0"/>
        <w:autoSpaceDN w:val="0"/>
        <w:adjustRightInd w:val="0"/>
        <w:spacing w:after="280" w:line="240" w:lineRule="auto"/>
        <w:rPr>
          <w:rFonts w:ascii="Calibri" w:hAnsi="Calibri" w:cs="Calibri"/>
          <w:sz w:val="28"/>
          <w:szCs w:val="28"/>
        </w:rPr>
      </w:pPr>
      <w:del w:id="123" w:author="Rebecca Springmeyer" w:date="2014-01-24T09:11:00Z">
        <w:r w:rsidDel="00665465">
          <w:rPr>
            <w:rFonts w:ascii="Calibri" w:hAnsi="Calibri" w:cs="Calibri"/>
            <w:sz w:val="26"/>
            <w:szCs w:val="26"/>
          </w:rPr>
          <w:delText>The</w:delText>
        </w:r>
      </w:del>
      <w:ins w:id="124" w:author="Rebecca Springmeyer" w:date="2014-01-24T09:11:00Z">
        <w:r w:rsidR="00665465">
          <w:rPr>
            <w:rFonts w:ascii="Calibri" w:hAnsi="Calibri" w:cs="Calibri"/>
            <w:sz w:val="26"/>
            <w:szCs w:val="26"/>
          </w:rPr>
          <w:t>Our</w:t>
        </w:r>
      </w:ins>
      <w:r>
        <w:rPr>
          <w:rFonts w:ascii="Calibri" w:hAnsi="Calibri" w:cs="Calibri"/>
          <w:sz w:val="26"/>
          <w:szCs w:val="26"/>
        </w:rPr>
        <w:t xml:space="preserve"> challenges include having to provide extreme scalability, low noise, fault tolerance, and heterogeneity management while under a strict power budget. Worse, the workloads themselves are also becoming increasingly diverse, dynamic, and large. Thus, fully realizing our vision through these challenges requires a </w:t>
      </w:r>
      <w:del w:id="125" w:author="Rebecca Springmeyer" w:date="2014-01-24T09:12:00Z">
        <w:r w:rsidDel="00665465">
          <w:rPr>
            <w:rFonts w:ascii="Calibri" w:hAnsi="Calibri" w:cs="Calibri"/>
            <w:sz w:val="26"/>
            <w:szCs w:val="26"/>
          </w:rPr>
          <w:delText xml:space="preserve">paradigm </w:delText>
        </w:r>
      </w:del>
      <w:ins w:id="126" w:author="Rebecca Springmeyer" w:date="2014-01-24T09:12:00Z">
        <w:r w:rsidR="00665465">
          <w:rPr>
            <w:rFonts w:ascii="Calibri" w:hAnsi="Calibri" w:cs="Calibri"/>
            <w:sz w:val="26"/>
            <w:szCs w:val="26"/>
          </w:rPr>
          <w:t xml:space="preserve">major </w:t>
        </w:r>
      </w:ins>
      <w:r>
        <w:rPr>
          <w:rFonts w:ascii="Calibri" w:hAnsi="Calibri" w:cs="Calibri"/>
          <w:sz w:val="26"/>
          <w:szCs w:val="26"/>
        </w:rPr>
        <w:t xml:space="preserve">shift in </w:t>
      </w:r>
      <w:ins w:id="127" w:author="Rebecca Springmeyer" w:date="2014-01-24T09:12:00Z">
        <w:r w:rsidR="00665465">
          <w:rPr>
            <w:rFonts w:ascii="Calibri" w:hAnsi="Calibri" w:cs="Calibri"/>
            <w:sz w:val="26"/>
            <w:szCs w:val="26"/>
          </w:rPr>
          <w:t xml:space="preserve">our conceptual model of </w:t>
        </w:r>
      </w:ins>
      <w:r>
        <w:rPr>
          <w:rFonts w:ascii="Calibri" w:hAnsi="Calibri" w:cs="Calibri"/>
          <w:sz w:val="26"/>
          <w:szCs w:val="26"/>
        </w:rPr>
        <w:t>how the RM must manage, model, schedule, and allocate its resources.</w:t>
      </w:r>
    </w:p>
    <w:p w14:paraId="7E17BCBD" w14:textId="77777777" w:rsidR="00665465" w:rsidRDefault="00665465" w:rsidP="008F4B5F">
      <w:pPr>
        <w:widowControl w:val="0"/>
        <w:autoSpaceDE w:val="0"/>
        <w:autoSpaceDN w:val="0"/>
        <w:adjustRightInd w:val="0"/>
        <w:spacing w:after="280" w:line="240" w:lineRule="auto"/>
        <w:rPr>
          <w:ins w:id="128" w:author="Rebecca Springmeyer" w:date="2014-01-24T09:12:00Z"/>
          <w:rFonts w:ascii="Calibri" w:hAnsi="Calibri" w:cs="Calibri"/>
          <w:sz w:val="26"/>
          <w:szCs w:val="26"/>
        </w:rPr>
      </w:pPr>
      <w:proofErr w:type="gramStart"/>
      <w:ins w:id="129" w:author="Rebecca Springmeyer" w:date="2014-01-24T09:12:00Z">
        <w:r>
          <w:rPr>
            <w:rFonts w:ascii="Calibri" w:hAnsi="Calibri" w:cs="Calibri"/>
            <w:sz w:val="26"/>
            <w:szCs w:val="26"/>
          </w:rPr>
          <w:t>2.1  Design</w:t>
        </w:r>
        <w:proofErr w:type="gramEnd"/>
        <w:r>
          <w:rPr>
            <w:rFonts w:ascii="Calibri" w:hAnsi="Calibri" w:cs="Calibri"/>
            <w:sz w:val="26"/>
            <w:szCs w:val="26"/>
          </w:rPr>
          <w:t xml:space="preserve"> Challenges</w:t>
        </w:r>
      </w:ins>
    </w:p>
    <w:p w14:paraId="72F65480" w14:textId="40F12AD7" w:rsidR="008F4B5F" w:rsidDel="00665465" w:rsidRDefault="00344A0E" w:rsidP="008F4B5F">
      <w:pPr>
        <w:widowControl w:val="0"/>
        <w:autoSpaceDE w:val="0"/>
        <w:autoSpaceDN w:val="0"/>
        <w:adjustRightInd w:val="0"/>
        <w:spacing w:after="280" w:line="240" w:lineRule="auto"/>
        <w:rPr>
          <w:del w:id="130" w:author="Rebecca Springmeyer" w:date="2014-01-24T09:13:00Z"/>
          <w:rFonts w:ascii="Calibri" w:hAnsi="Calibri" w:cs="Calibri"/>
          <w:sz w:val="28"/>
          <w:szCs w:val="28"/>
        </w:rPr>
      </w:pPr>
      <w:ins w:id="131" w:author="Rebecca Springmeyer" w:date="2014-01-24T09:32:00Z">
        <w:r>
          <w:rPr>
            <w:rFonts w:ascii="Calibri" w:hAnsi="Calibri" w:cs="Calibri"/>
            <w:sz w:val="26"/>
            <w:szCs w:val="26"/>
          </w:rPr>
          <w:t>The first requirement in designing Flux on this</w:t>
        </w:r>
      </w:ins>
      <w:ins w:id="132" w:author="Rebecca Springmeyer" w:date="2014-01-24T09:33:00Z">
        <w:r>
          <w:rPr>
            <w:rFonts w:ascii="Calibri" w:hAnsi="Calibri" w:cs="Calibri"/>
            <w:sz w:val="26"/>
            <w:szCs w:val="26"/>
          </w:rPr>
          <w:t xml:space="preserve"> </w:t>
        </w:r>
      </w:ins>
      <w:del w:id="133" w:author="Rebecca Springmeyer" w:date="2014-01-24T09:33:00Z">
        <w:r w:rsidR="008F4B5F" w:rsidDel="00344A0E">
          <w:rPr>
            <w:rFonts w:ascii="Calibri" w:hAnsi="Calibri" w:cs="Calibri"/>
            <w:sz w:val="26"/>
            <w:szCs w:val="26"/>
          </w:rPr>
          <w:delText xml:space="preserve">In the </w:delText>
        </w:r>
      </w:del>
      <w:r w:rsidR="008F4B5F">
        <w:rPr>
          <w:rFonts w:ascii="Calibri" w:hAnsi="Calibri" w:cs="Calibri"/>
          <w:sz w:val="26"/>
          <w:szCs w:val="26"/>
        </w:rPr>
        <w:t xml:space="preserve">new </w:t>
      </w:r>
      <w:del w:id="134" w:author="Rebecca Springmeyer" w:date="2014-01-24T09:12:00Z">
        <w:r w:rsidR="008F4B5F" w:rsidDel="00665465">
          <w:rPr>
            <w:rFonts w:ascii="Calibri" w:hAnsi="Calibri" w:cs="Calibri"/>
            <w:sz w:val="26"/>
            <w:szCs w:val="26"/>
          </w:rPr>
          <w:delText>paradigm</w:delText>
        </w:r>
      </w:del>
      <w:ins w:id="135" w:author="Rebecca Springmeyer" w:date="2014-01-24T09:12:00Z">
        <w:r w:rsidR="00665465">
          <w:rPr>
            <w:rFonts w:ascii="Calibri" w:hAnsi="Calibri" w:cs="Calibri"/>
            <w:sz w:val="26"/>
            <w:szCs w:val="26"/>
          </w:rPr>
          <w:t>conceptual model</w:t>
        </w:r>
      </w:ins>
      <w:ins w:id="136" w:author="Rebecca Springmeyer" w:date="2014-01-24T09:33:00Z">
        <w:r>
          <w:rPr>
            <w:rFonts w:ascii="Calibri" w:hAnsi="Calibri" w:cs="Calibri"/>
            <w:sz w:val="26"/>
            <w:szCs w:val="26"/>
          </w:rPr>
          <w:t xml:space="preserve"> is to take a center-</w:t>
        </w:r>
        <w:proofErr w:type="gramStart"/>
        <w:r>
          <w:rPr>
            <w:rFonts w:ascii="Calibri" w:hAnsi="Calibri" w:cs="Calibri"/>
            <w:sz w:val="26"/>
            <w:szCs w:val="26"/>
          </w:rPr>
          <w:t>wide</w:t>
        </w:r>
        <w:proofErr w:type="gramEnd"/>
        <w:r>
          <w:rPr>
            <w:rFonts w:ascii="Calibri" w:hAnsi="Calibri" w:cs="Calibri"/>
            <w:sz w:val="26"/>
            <w:szCs w:val="26"/>
          </w:rPr>
          <w:t>, or global, resource view. Th</w:t>
        </w:r>
      </w:ins>
      <w:ins w:id="137" w:author="Rebecca Springmeyer" w:date="2014-01-24T09:35:00Z">
        <w:r>
          <w:rPr>
            <w:rFonts w:ascii="Calibri" w:hAnsi="Calibri" w:cs="Calibri"/>
            <w:sz w:val="26"/>
            <w:szCs w:val="26"/>
          </w:rPr>
          <w:t xml:space="preserve">e </w:t>
        </w:r>
      </w:ins>
      <w:del w:id="138" w:author="Rebecca Springmeyer" w:date="2014-01-24T09:35:00Z">
        <w:r w:rsidR="008F4B5F" w:rsidDel="00344A0E">
          <w:rPr>
            <w:rFonts w:ascii="Calibri" w:hAnsi="Calibri" w:cs="Calibri"/>
            <w:sz w:val="26"/>
            <w:szCs w:val="26"/>
          </w:rPr>
          <w:delText xml:space="preserve">the </w:delText>
        </w:r>
      </w:del>
      <w:r w:rsidR="008F4B5F">
        <w:rPr>
          <w:rFonts w:ascii="Calibri" w:hAnsi="Calibri" w:cs="Calibri"/>
          <w:sz w:val="26"/>
          <w:szCs w:val="26"/>
        </w:rPr>
        <w:t xml:space="preserve">RM must be capable of imposing highly complex resource bounds to guarantee the highest operational </w:t>
      </w:r>
      <w:ins w:id="139" w:author="Rebecca Springmeyer" w:date="2014-01-24T09:13:00Z">
        <w:r w:rsidR="00665465">
          <w:rPr>
            <w:rFonts w:ascii="Calibri" w:hAnsi="Calibri" w:cs="Calibri"/>
            <w:sz w:val="26"/>
            <w:szCs w:val="26"/>
          </w:rPr>
          <w:t xml:space="preserve">efficiency </w:t>
        </w:r>
      </w:ins>
      <w:r w:rsidR="008F4B5F">
        <w:rPr>
          <w:rFonts w:ascii="Calibri" w:hAnsi="Calibri" w:cs="Calibri"/>
          <w:sz w:val="26"/>
          <w:szCs w:val="26"/>
        </w:rPr>
        <w:t>at any level across</w:t>
      </w:r>
      <w:ins w:id="140" w:author="Rebecca Springmeyer" w:date="2014-01-24T09:13:00Z">
        <w:r w:rsidR="00665465">
          <w:rPr>
            <w:rFonts w:ascii="Calibri" w:hAnsi="Calibri" w:cs="Calibri"/>
            <w:sz w:val="26"/>
            <w:szCs w:val="26"/>
          </w:rPr>
          <w:t xml:space="preserve"> </w:t>
        </w:r>
      </w:ins>
    </w:p>
    <w:p w14:paraId="6F14B852" w14:textId="53D7D9ED" w:rsidR="008F4B5F" w:rsidRDefault="008F4B5F" w:rsidP="008F4B5F">
      <w:pPr>
        <w:widowControl w:val="0"/>
        <w:autoSpaceDE w:val="0"/>
        <w:autoSpaceDN w:val="0"/>
        <w:adjustRightInd w:val="0"/>
        <w:spacing w:after="280" w:line="240" w:lineRule="auto"/>
        <w:rPr>
          <w:ins w:id="141" w:author="Rebecca Springmeyer" w:date="2014-01-24T09:14:00Z"/>
          <w:rFonts w:ascii="Calibri" w:hAnsi="Calibri" w:cs="Calibri"/>
          <w:sz w:val="26"/>
          <w:szCs w:val="26"/>
        </w:rPr>
      </w:pPr>
      <w:proofErr w:type="gramStart"/>
      <w:r>
        <w:rPr>
          <w:rFonts w:ascii="Calibri" w:hAnsi="Calibri" w:cs="Calibri"/>
          <w:sz w:val="26"/>
          <w:szCs w:val="26"/>
        </w:rPr>
        <w:t>the</w:t>
      </w:r>
      <w:proofErr w:type="gramEnd"/>
      <w:r>
        <w:rPr>
          <w:rFonts w:ascii="Calibri" w:hAnsi="Calibri" w:cs="Calibri"/>
          <w:sz w:val="26"/>
          <w:szCs w:val="26"/>
        </w:rPr>
        <w:t xml:space="preserve"> computing facility, while at the same time enabling </w:t>
      </w:r>
      <w:ins w:id="142" w:author="Rebecca Springmeyer" w:date="2014-01-24T09:13:00Z">
        <w:r w:rsidR="00665465">
          <w:rPr>
            <w:rFonts w:ascii="Calibri" w:hAnsi="Calibri" w:cs="Calibri"/>
            <w:sz w:val="26"/>
            <w:szCs w:val="26"/>
          </w:rPr>
          <w:t xml:space="preserve">the </w:t>
        </w:r>
      </w:ins>
      <w:r>
        <w:rPr>
          <w:rFonts w:ascii="Calibri" w:hAnsi="Calibri" w:cs="Calibri"/>
          <w:sz w:val="26"/>
          <w:szCs w:val="26"/>
        </w:rPr>
        <w:t xml:space="preserve">most </w:t>
      </w:r>
      <w:ins w:id="143" w:author="Rebecca Springmeyer" w:date="2014-01-24T09:12:00Z">
        <w:r w:rsidR="00665465">
          <w:rPr>
            <w:rFonts w:ascii="Calibri" w:hAnsi="Calibri" w:cs="Calibri"/>
            <w:sz w:val="26"/>
            <w:szCs w:val="26"/>
          </w:rPr>
          <w:t xml:space="preserve">efficient </w:t>
        </w:r>
      </w:ins>
      <w:r>
        <w:rPr>
          <w:rFonts w:ascii="Calibri" w:hAnsi="Calibri" w:cs="Calibri"/>
          <w:sz w:val="26"/>
          <w:szCs w:val="26"/>
        </w:rPr>
        <w:t>execution and scheduling of the workloads within these bounds. This requires the RM to have</w:t>
      </w:r>
      <w:del w:id="144" w:author="Rebecca Springmeyer" w:date="2014-01-24T09:14:00Z">
        <w:r w:rsidDel="00665465">
          <w:rPr>
            <w:rFonts w:ascii="Calibri" w:hAnsi="Calibri" w:cs="Calibri"/>
            <w:sz w:val="26"/>
            <w:szCs w:val="26"/>
          </w:rPr>
          <w:delText xml:space="preserve"> a</w:delText>
        </w:r>
      </w:del>
      <w:r>
        <w:rPr>
          <w:rFonts w:ascii="Calibri" w:hAnsi="Calibri" w:cs="Calibri"/>
          <w:sz w:val="26"/>
          <w:szCs w:val="26"/>
        </w:rPr>
        <w:t xml:space="preserve"> purview over the entire computing facility. The RM must manage the resources at the center as one common pool of resources, and the ability to see a broader spectrum of resources and their various constraints can then lead to </w:t>
      </w:r>
      <w:del w:id="145" w:author="Rebecca Springmeyer" w:date="2014-01-24T09:36:00Z">
        <w:r w:rsidDel="00344A0E">
          <w:rPr>
            <w:rFonts w:ascii="Calibri" w:hAnsi="Calibri" w:cs="Calibri"/>
            <w:sz w:val="26"/>
            <w:szCs w:val="26"/>
          </w:rPr>
          <w:delText xml:space="preserve">most </w:delText>
        </w:r>
      </w:del>
      <w:ins w:id="146" w:author="Rebecca Springmeyer" w:date="2014-01-24T09:36:00Z">
        <w:r w:rsidR="00344A0E">
          <w:rPr>
            <w:rFonts w:ascii="Calibri" w:hAnsi="Calibri" w:cs="Calibri"/>
            <w:sz w:val="26"/>
            <w:szCs w:val="26"/>
          </w:rPr>
          <w:t xml:space="preserve">more </w:t>
        </w:r>
      </w:ins>
      <w:ins w:id="147" w:author="Rebecca Springmeyer" w:date="2014-01-24T09:14:00Z">
        <w:r w:rsidR="00665465">
          <w:rPr>
            <w:rFonts w:ascii="Calibri" w:hAnsi="Calibri" w:cs="Calibri"/>
            <w:sz w:val="26"/>
            <w:szCs w:val="26"/>
          </w:rPr>
          <w:t xml:space="preserve">efficient </w:t>
        </w:r>
      </w:ins>
      <w:r>
        <w:rPr>
          <w:rFonts w:ascii="Calibri" w:hAnsi="Calibri" w:cs="Calibri"/>
          <w:sz w:val="26"/>
          <w:szCs w:val="26"/>
        </w:rPr>
        <w:t>scheduling strategies and execution environments.</w:t>
      </w:r>
      <w:ins w:id="148" w:author="Rebecca Springmeyer" w:date="2014-01-24T09:14:00Z">
        <w:r w:rsidR="00665465">
          <w:rPr>
            <w:rFonts w:ascii="Calibri" w:hAnsi="Calibri" w:cs="Calibri"/>
            <w:sz w:val="26"/>
            <w:szCs w:val="26"/>
          </w:rPr>
          <w:t xml:space="preserve">  </w:t>
        </w:r>
      </w:ins>
    </w:p>
    <w:p w14:paraId="344A8814" w14:textId="675C9DD9" w:rsidR="00665465" w:rsidRDefault="00665465" w:rsidP="008F4B5F">
      <w:pPr>
        <w:widowControl w:val="0"/>
        <w:autoSpaceDE w:val="0"/>
        <w:autoSpaceDN w:val="0"/>
        <w:adjustRightInd w:val="0"/>
        <w:spacing w:after="280" w:line="240" w:lineRule="auto"/>
        <w:rPr>
          <w:rFonts w:ascii="Calibri" w:hAnsi="Calibri" w:cs="Calibri"/>
          <w:sz w:val="28"/>
          <w:szCs w:val="28"/>
        </w:rPr>
      </w:pPr>
      <w:ins w:id="149" w:author="Rebecca Springmeyer" w:date="2014-01-24T09:14:00Z">
        <w:r>
          <w:rPr>
            <w:rFonts w:ascii="Calibri" w:hAnsi="Calibri" w:cs="Calibri"/>
            <w:sz w:val="26"/>
            <w:szCs w:val="26"/>
          </w:rPr>
          <w:t xml:space="preserve">We characterize this design challenge as the </w:t>
        </w:r>
        <w:r w:rsidRPr="005F0C28">
          <w:rPr>
            <w:rFonts w:ascii="Calibri" w:hAnsi="Calibri" w:cs="Calibri"/>
            <w:i/>
            <w:sz w:val="26"/>
            <w:szCs w:val="26"/>
          </w:rPr>
          <w:t>multidimensional scale challenge</w:t>
        </w:r>
        <w:r>
          <w:rPr>
            <w:rFonts w:ascii="Calibri" w:hAnsi="Calibri" w:cs="Calibri"/>
            <w:sz w:val="26"/>
            <w:szCs w:val="26"/>
          </w:rPr>
          <w:t xml:space="preserve">.  Simply stated, the </w:t>
        </w:r>
      </w:ins>
      <w:ins w:id="150" w:author="Rebecca Springmeyer" w:date="2014-01-24T09:19:00Z">
        <w:r w:rsidR="00D70912">
          <w:rPr>
            <w:rFonts w:ascii="Calibri" w:hAnsi="Calibri" w:cs="Calibri"/>
            <w:sz w:val="26"/>
            <w:szCs w:val="26"/>
          </w:rPr>
          <w:t xml:space="preserve">challenges include </w:t>
        </w:r>
      </w:ins>
      <w:ins w:id="151" w:author="Rebecca Springmeyer" w:date="2014-01-24T09:20:00Z">
        <w:r w:rsidR="00D70912">
          <w:rPr>
            <w:rFonts w:ascii="Calibri" w:hAnsi="Calibri" w:cs="Calibri"/>
            <w:sz w:val="26"/>
            <w:szCs w:val="26"/>
          </w:rPr>
          <w:t xml:space="preserve">supporting </w:t>
        </w:r>
      </w:ins>
      <w:ins w:id="152" w:author="Rebecca Springmeyer" w:date="2014-01-24T09:19:00Z">
        <w:r w:rsidR="00D70912">
          <w:rPr>
            <w:rFonts w:ascii="Calibri" w:hAnsi="Calibri" w:cs="Calibri"/>
            <w:sz w:val="26"/>
            <w:szCs w:val="26"/>
          </w:rPr>
          <w:t xml:space="preserve">extreme scalability, </w:t>
        </w:r>
      </w:ins>
      <w:ins w:id="153" w:author="Rebecca Springmeyer" w:date="2014-01-24T09:20:00Z">
        <w:r w:rsidR="00D70912">
          <w:rPr>
            <w:rFonts w:ascii="Calibri" w:hAnsi="Calibri" w:cs="Calibri"/>
            <w:sz w:val="26"/>
            <w:szCs w:val="26"/>
          </w:rPr>
          <w:t xml:space="preserve">addressing noise as concurrency increases, </w:t>
        </w:r>
      </w:ins>
      <w:ins w:id="154" w:author="Rebecca Springmeyer" w:date="2014-01-24T09:24:00Z">
        <w:r w:rsidR="00D70912">
          <w:rPr>
            <w:rFonts w:ascii="Calibri" w:hAnsi="Calibri" w:cs="Calibri"/>
            <w:sz w:val="26"/>
            <w:szCs w:val="26"/>
          </w:rPr>
          <w:t xml:space="preserve">and managing a drastically increased amount of run-time information that must be monitored, traced, and stored.  </w:t>
        </w:r>
      </w:ins>
      <w:ins w:id="155" w:author="Rebecca Springmeyer" w:date="2014-01-24T09:28:00Z">
        <w:r w:rsidR="00D70912">
          <w:rPr>
            <w:rFonts w:ascii="Calibri" w:hAnsi="Calibri" w:cs="Calibri"/>
            <w:sz w:val="26"/>
            <w:szCs w:val="26"/>
          </w:rPr>
          <w:t xml:space="preserve">Our requirement is that our RM shall handle increased scale in numbers of resources as well as jobs and other dimensions of RM data.  </w:t>
        </w:r>
      </w:ins>
    </w:p>
    <w:p w14:paraId="397D9EFA" w14:textId="354C505E" w:rsidR="00A67B97" w:rsidRDefault="00344A0E" w:rsidP="00A67B97">
      <w:pPr>
        <w:widowControl w:val="0"/>
        <w:autoSpaceDE w:val="0"/>
        <w:autoSpaceDN w:val="0"/>
        <w:adjustRightInd w:val="0"/>
        <w:spacing w:after="280" w:line="240" w:lineRule="auto"/>
        <w:rPr>
          <w:ins w:id="156" w:author="Rebecca Springmeyer" w:date="2014-01-24T09:43:00Z"/>
          <w:rFonts w:ascii="Calibri" w:hAnsi="Calibri" w:cs="Calibri"/>
          <w:sz w:val="26"/>
          <w:szCs w:val="26"/>
        </w:rPr>
      </w:pPr>
      <w:ins w:id="157" w:author="Rebecca Springmeyer" w:date="2014-01-24T09:36:00Z">
        <w:r>
          <w:rPr>
            <w:rFonts w:ascii="Calibri" w:hAnsi="Calibri" w:cs="Calibri"/>
            <w:sz w:val="26"/>
            <w:szCs w:val="26"/>
          </w:rPr>
          <w:t>A second requirement for Flux is to include a rich resource model</w:t>
        </w:r>
      </w:ins>
      <w:ins w:id="158" w:author="Rebecca Springmeyer" w:date="2014-01-24T09:44:00Z">
        <w:r w:rsidR="00A67B97">
          <w:rPr>
            <w:rFonts w:ascii="Calibri" w:hAnsi="Calibri" w:cs="Calibri"/>
            <w:sz w:val="26"/>
            <w:szCs w:val="26"/>
          </w:rPr>
          <w:t>. This includes a generalized model</w:t>
        </w:r>
      </w:ins>
      <w:ins w:id="159" w:author="Rebecca Springmeyer" w:date="2014-01-24T09:36:00Z">
        <w:r>
          <w:rPr>
            <w:rFonts w:ascii="Calibri" w:hAnsi="Calibri" w:cs="Calibri"/>
            <w:sz w:val="26"/>
            <w:szCs w:val="26"/>
          </w:rPr>
          <w:t xml:space="preserve"> </w:t>
        </w:r>
      </w:ins>
      <w:ins w:id="160" w:author="Rebecca Springmeyer" w:date="2014-01-24T09:46:00Z">
        <w:r w:rsidR="00A67B97">
          <w:rPr>
            <w:rFonts w:ascii="Calibri" w:hAnsi="Calibri" w:cs="Calibri"/>
            <w:sz w:val="26"/>
            <w:szCs w:val="26"/>
          </w:rPr>
          <w:t>of diverse</w:t>
        </w:r>
      </w:ins>
      <w:ins w:id="161" w:author="Rebecca Springmeyer" w:date="2014-01-24T09:45:00Z">
        <w:r w:rsidR="00A67B97">
          <w:rPr>
            <w:rFonts w:ascii="Calibri" w:hAnsi="Calibri" w:cs="Calibri"/>
            <w:sz w:val="26"/>
            <w:szCs w:val="26"/>
          </w:rPr>
          <w:t xml:space="preserve"> types </w:t>
        </w:r>
      </w:ins>
      <w:ins w:id="162" w:author="Rebecca Springmeyer" w:date="2014-01-24T09:46:00Z">
        <w:r w:rsidR="00A67B97">
          <w:rPr>
            <w:rFonts w:ascii="Calibri" w:hAnsi="Calibri" w:cs="Calibri"/>
            <w:sz w:val="26"/>
            <w:szCs w:val="26"/>
          </w:rPr>
          <w:t xml:space="preserve">of resources, such as file systems, visualization systems, </w:t>
        </w:r>
      </w:ins>
      <w:ins w:id="163" w:author="Rebecca Springmeyer" w:date="2014-01-24T09:48:00Z">
        <w:r w:rsidR="00A67B97">
          <w:rPr>
            <w:rFonts w:ascii="Calibri" w:hAnsi="Calibri" w:cs="Calibri"/>
            <w:sz w:val="26"/>
            <w:szCs w:val="26"/>
          </w:rPr>
          <w:t xml:space="preserve">and </w:t>
        </w:r>
      </w:ins>
      <w:ins w:id="164" w:author="Rebecca Springmeyer" w:date="2014-01-24T09:46:00Z">
        <w:r w:rsidR="00A67B97">
          <w:rPr>
            <w:rFonts w:ascii="Calibri" w:hAnsi="Calibri" w:cs="Calibri"/>
            <w:sz w:val="26"/>
            <w:szCs w:val="26"/>
          </w:rPr>
          <w:t>serial batch systems, in addition to traditional</w:t>
        </w:r>
      </w:ins>
      <w:ins w:id="165" w:author="Rebecca Springmeyer" w:date="2014-01-24T09:48:00Z">
        <w:r w:rsidR="00A67B97">
          <w:rPr>
            <w:rFonts w:ascii="Calibri" w:hAnsi="Calibri" w:cs="Calibri"/>
            <w:sz w:val="26"/>
            <w:szCs w:val="26"/>
          </w:rPr>
          <w:t xml:space="preserve"> </w:t>
        </w:r>
      </w:ins>
      <w:ins w:id="166" w:author="Rebecca Springmeyer" w:date="2014-01-24T09:46:00Z">
        <w:r w:rsidR="00A67B97">
          <w:rPr>
            <w:rFonts w:ascii="Calibri" w:hAnsi="Calibri" w:cs="Calibri"/>
            <w:sz w:val="26"/>
            <w:szCs w:val="26"/>
          </w:rPr>
          <w:t xml:space="preserve">clusters. </w:t>
        </w:r>
      </w:ins>
      <w:ins w:id="167" w:author="Rebecca Springmeyer" w:date="2014-01-24T09:45:00Z">
        <w:r w:rsidR="00A67B97">
          <w:rPr>
            <w:rFonts w:ascii="Calibri" w:hAnsi="Calibri" w:cs="Calibri"/>
            <w:sz w:val="26"/>
            <w:szCs w:val="26"/>
          </w:rPr>
          <w:t xml:space="preserve">  </w:t>
        </w:r>
      </w:ins>
      <w:ins w:id="168" w:author="Rebecca Springmeyer" w:date="2014-01-24T09:48:00Z">
        <w:r w:rsidR="00A67B97">
          <w:rPr>
            <w:rFonts w:ascii="Calibri" w:hAnsi="Calibri" w:cs="Calibri"/>
            <w:sz w:val="26"/>
            <w:szCs w:val="26"/>
          </w:rPr>
          <w:t>With a richer resource model, the</w:t>
        </w:r>
      </w:ins>
      <w:ins w:id="169" w:author="Rebecca Springmeyer" w:date="2014-01-24T09:38:00Z">
        <w:r>
          <w:rPr>
            <w:rFonts w:ascii="Calibri" w:hAnsi="Calibri" w:cs="Calibri"/>
            <w:sz w:val="26"/>
            <w:szCs w:val="26"/>
          </w:rPr>
          <w:t xml:space="preserve"> RM </w:t>
        </w:r>
      </w:ins>
      <w:ins w:id="170" w:author="Rebecca Springmeyer" w:date="2014-01-24T09:49:00Z">
        <w:r w:rsidR="00A67B97">
          <w:rPr>
            <w:rFonts w:ascii="Calibri" w:hAnsi="Calibri" w:cs="Calibri"/>
            <w:sz w:val="26"/>
            <w:szCs w:val="26"/>
          </w:rPr>
          <w:t xml:space="preserve">will be </w:t>
        </w:r>
      </w:ins>
      <w:ins w:id="171" w:author="Rebecca Springmeyer" w:date="2014-01-24T09:38:00Z">
        <w:r>
          <w:rPr>
            <w:rFonts w:ascii="Calibri" w:hAnsi="Calibri" w:cs="Calibri"/>
            <w:sz w:val="26"/>
            <w:szCs w:val="26"/>
          </w:rPr>
          <w:t xml:space="preserve">capable of imposing complex resource bounds, as opposed to the traditional view of CPUs, memory, and time limits.  With a Flux RM that has the ability to model general resource relationships, as opposed to flat lists of nodes, we will be able to allocate computing resources tailored to the disparate limiting </w:t>
        </w:r>
      </w:ins>
      <w:ins w:id="172" w:author="Rebecca Springmeyer" w:date="2014-01-24T09:39:00Z">
        <w:r>
          <w:rPr>
            <w:rFonts w:ascii="Calibri" w:hAnsi="Calibri" w:cs="Calibri"/>
            <w:sz w:val="26"/>
            <w:szCs w:val="26"/>
          </w:rPr>
          <w:t>factors</w:t>
        </w:r>
      </w:ins>
      <w:ins w:id="173" w:author="Rebecca Springmeyer" w:date="2014-01-24T09:38:00Z">
        <w:r>
          <w:rPr>
            <w:rFonts w:ascii="Calibri" w:hAnsi="Calibri" w:cs="Calibri"/>
            <w:sz w:val="26"/>
            <w:szCs w:val="26"/>
          </w:rPr>
          <w:t xml:space="preserve"> </w:t>
        </w:r>
      </w:ins>
      <w:ins w:id="174" w:author="Rebecca Springmeyer" w:date="2014-01-24T09:39:00Z">
        <w:r>
          <w:rPr>
            <w:rFonts w:ascii="Calibri" w:hAnsi="Calibri" w:cs="Calibri"/>
            <w:sz w:val="26"/>
            <w:szCs w:val="26"/>
          </w:rPr>
          <w:t>of our applications</w:t>
        </w:r>
        <w:r w:rsidR="00A67B97">
          <w:rPr>
            <w:rFonts w:ascii="Calibri" w:hAnsi="Calibri" w:cs="Calibri"/>
            <w:sz w:val="26"/>
            <w:szCs w:val="26"/>
          </w:rPr>
          <w:t xml:space="preserve">.  For example, an application may be compute bound while others are I/O bound or power bound. </w:t>
        </w:r>
      </w:ins>
      <w:ins w:id="175" w:author="Rebecca Springmeyer" w:date="2014-01-24T09:40:00Z">
        <w:r w:rsidR="00A67B97">
          <w:rPr>
            <w:rFonts w:ascii="Calibri" w:hAnsi="Calibri" w:cs="Calibri"/>
            <w:sz w:val="26"/>
            <w:szCs w:val="26"/>
          </w:rPr>
          <w:t xml:space="preserve">This approach will </w:t>
        </w:r>
      </w:ins>
      <w:del w:id="176" w:author="Rebecca Springmeyer" w:date="2014-01-24T09:36:00Z">
        <w:r w:rsidR="008F4B5F" w:rsidDel="00344A0E">
          <w:rPr>
            <w:rFonts w:ascii="Calibri" w:hAnsi="Calibri" w:cs="Calibri"/>
            <w:sz w:val="26"/>
            <w:szCs w:val="26"/>
          </w:rPr>
          <w:delText>same ability will</w:delText>
        </w:r>
      </w:del>
      <w:del w:id="177" w:author="Rebecca Springmeyer" w:date="2014-01-24T09:40:00Z">
        <w:r w:rsidR="008F4B5F" w:rsidDel="00A67B97">
          <w:rPr>
            <w:rFonts w:ascii="Calibri" w:hAnsi="Calibri" w:cs="Calibri"/>
            <w:sz w:val="26"/>
            <w:szCs w:val="26"/>
          </w:rPr>
          <w:delText xml:space="preserve"> </w:delText>
        </w:r>
      </w:del>
      <w:del w:id="178" w:author="Rebecca Springmeyer" w:date="2014-01-24T09:49:00Z">
        <w:r w:rsidR="008F4B5F" w:rsidDel="00A67B97">
          <w:rPr>
            <w:rFonts w:ascii="Calibri" w:hAnsi="Calibri" w:cs="Calibri"/>
            <w:sz w:val="26"/>
            <w:szCs w:val="26"/>
          </w:rPr>
          <w:delText>ease</w:delText>
        </w:r>
      </w:del>
      <w:ins w:id="179" w:author="Rebecca Springmeyer" w:date="2014-01-24T09:49:00Z">
        <w:r w:rsidR="00A67B97">
          <w:rPr>
            <w:rFonts w:ascii="Calibri" w:hAnsi="Calibri" w:cs="Calibri"/>
            <w:sz w:val="26"/>
            <w:szCs w:val="26"/>
          </w:rPr>
          <w:t>enable stronger</w:t>
        </w:r>
      </w:ins>
      <w:r w:rsidR="008F4B5F">
        <w:rPr>
          <w:rFonts w:ascii="Calibri" w:hAnsi="Calibri" w:cs="Calibri"/>
          <w:sz w:val="26"/>
          <w:szCs w:val="26"/>
        </w:rPr>
        <w:t xml:space="preserve"> </w:t>
      </w:r>
      <w:ins w:id="180" w:author="Rebecca Springmeyer" w:date="2014-01-24T09:31:00Z">
        <w:r>
          <w:rPr>
            <w:rFonts w:ascii="Calibri" w:hAnsi="Calibri" w:cs="Calibri"/>
            <w:sz w:val="26"/>
            <w:szCs w:val="26"/>
          </w:rPr>
          <w:t>efforts</w:t>
        </w:r>
      </w:ins>
      <w:r w:rsidR="008F4B5F">
        <w:rPr>
          <w:rFonts w:ascii="Calibri" w:hAnsi="Calibri" w:cs="Calibri"/>
          <w:sz w:val="26"/>
          <w:szCs w:val="26"/>
        </w:rPr>
        <w:t xml:space="preserve"> to diagnose errors for both end users and support </w:t>
      </w:r>
      <w:ins w:id="181" w:author="Rebecca Springmeyer" w:date="2014-01-24T09:37:00Z">
        <w:r>
          <w:rPr>
            <w:rFonts w:ascii="Calibri" w:hAnsi="Calibri" w:cs="Calibri"/>
            <w:sz w:val="26"/>
            <w:szCs w:val="26"/>
          </w:rPr>
          <w:t>staff</w:t>
        </w:r>
      </w:ins>
      <w:r w:rsidR="008F4B5F">
        <w:rPr>
          <w:rFonts w:ascii="Calibri" w:hAnsi="Calibri" w:cs="Calibri"/>
          <w:sz w:val="26"/>
          <w:szCs w:val="26"/>
        </w:rPr>
        <w:t xml:space="preserve"> by associating jobs with other facility-wide events. </w:t>
      </w:r>
    </w:p>
    <w:p w14:paraId="315EA245" w14:textId="46F64F1F" w:rsidR="00A67B97" w:rsidRDefault="00A67B97" w:rsidP="00A67B97">
      <w:pPr>
        <w:widowControl w:val="0"/>
        <w:autoSpaceDE w:val="0"/>
        <w:autoSpaceDN w:val="0"/>
        <w:adjustRightInd w:val="0"/>
        <w:spacing w:after="280" w:line="240" w:lineRule="auto"/>
        <w:rPr>
          <w:ins w:id="182" w:author="Rebecca Springmeyer" w:date="2014-01-24T09:40:00Z"/>
          <w:rFonts w:ascii="Calibri" w:hAnsi="Calibri" w:cs="Calibri"/>
          <w:sz w:val="26"/>
          <w:szCs w:val="26"/>
        </w:rPr>
      </w:pPr>
      <w:ins w:id="183" w:author="Rebecca Springmeyer" w:date="2014-01-24T09:43:00Z">
        <w:r>
          <w:rPr>
            <w:rFonts w:ascii="Calibri" w:hAnsi="Calibri" w:cs="Calibri"/>
            <w:sz w:val="26"/>
            <w:szCs w:val="26"/>
          </w:rPr>
          <w:t xml:space="preserve">We </w:t>
        </w:r>
        <w:proofErr w:type="spellStart"/>
        <w:r>
          <w:rPr>
            <w:rFonts w:ascii="Calibri" w:hAnsi="Calibri" w:cs="Calibri"/>
            <w:sz w:val="26"/>
            <w:szCs w:val="26"/>
          </w:rPr>
          <w:t>chacterize</w:t>
        </w:r>
        <w:proofErr w:type="spellEnd"/>
        <w:r>
          <w:rPr>
            <w:rFonts w:ascii="Calibri" w:hAnsi="Calibri" w:cs="Calibri"/>
            <w:sz w:val="26"/>
            <w:szCs w:val="26"/>
          </w:rPr>
          <w:t xml:space="preserve"> this design challenge as the </w:t>
        </w:r>
        <w:r w:rsidRPr="005F0C28">
          <w:rPr>
            <w:rFonts w:ascii="Calibri" w:hAnsi="Calibri" w:cs="Calibri"/>
            <w:i/>
            <w:sz w:val="26"/>
            <w:szCs w:val="26"/>
          </w:rPr>
          <w:t>diverse workload challenge</w:t>
        </w:r>
        <w:r>
          <w:rPr>
            <w:rFonts w:ascii="Calibri" w:hAnsi="Calibri" w:cs="Calibri"/>
            <w:sz w:val="26"/>
            <w:szCs w:val="26"/>
          </w:rPr>
          <w:t xml:space="preserve">.  </w:t>
        </w:r>
      </w:ins>
      <w:ins w:id="184" w:author="Rebecca Springmeyer" w:date="2014-01-24T09:44:00Z">
        <w:r>
          <w:rPr>
            <w:rFonts w:ascii="Calibri" w:hAnsi="Calibri" w:cs="Calibri"/>
            <w:sz w:val="26"/>
            <w:szCs w:val="26"/>
          </w:rPr>
          <w:t xml:space="preserve"> </w:t>
        </w:r>
      </w:ins>
      <w:ins w:id="185" w:author="Rebecca Springmeyer" w:date="2014-01-24T09:50:00Z">
        <w:r w:rsidR="007C3D5D">
          <w:rPr>
            <w:rFonts w:ascii="Calibri" w:hAnsi="Calibri" w:cs="Calibri"/>
            <w:sz w:val="26"/>
            <w:szCs w:val="26"/>
          </w:rPr>
          <w:t>As one specific example of emerging</w:t>
        </w:r>
      </w:ins>
      <w:ins w:id="186" w:author="Rebecca Springmeyer" w:date="2014-01-24T09:51:00Z">
        <w:r w:rsidR="007C3D5D">
          <w:rPr>
            <w:rFonts w:ascii="Calibri" w:hAnsi="Calibri" w:cs="Calibri"/>
            <w:sz w:val="26"/>
            <w:szCs w:val="26"/>
          </w:rPr>
          <w:t xml:space="preserve"> resource types, power is becoming a critical factor. When the computing facility becomes power bound instead of compute-node bound, the RM design must enable the scheduling of workloads based upon the maximum power limit at any level of the facility. Thus the resource representation must be generalized enough to model consumable resources like power, as well as the diversity of hardware.  </w:t>
        </w:r>
      </w:ins>
    </w:p>
    <w:p w14:paraId="08F00B84" w14:textId="3920B8FF" w:rsidR="008F4B5F" w:rsidDel="005F0C28" w:rsidRDefault="008F4B5F" w:rsidP="00A67B97">
      <w:pPr>
        <w:widowControl w:val="0"/>
        <w:autoSpaceDE w:val="0"/>
        <w:autoSpaceDN w:val="0"/>
        <w:adjustRightInd w:val="0"/>
        <w:spacing w:after="280" w:line="240" w:lineRule="auto"/>
        <w:rPr>
          <w:del w:id="187" w:author="Rebecca Springmeyer" w:date="2014-01-24T10:03:00Z"/>
          <w:rFonts w:ascii="Calibri" w:hAnsi="Calibri" w:cs="Calibri"/>
          <w:sz w:val="28"/>
          <w:szCs w:val="28"/>
        </w:rPr>
      </w:pPr>
      <w:del w:id="188" w:author="Rebecca Springmeyer" w:date="2014-01-24T09:54:00Z">
        <w:r w:rsidDel="007C3D5D">
          <w:rPr>
            <w:rFonts w:ascii="Calibri" w:hAnsi="Calibri" w:cs="Calibri"/>
            <w:sz w:val="26"/>
            <w:szCs w:val="26"/>
          </w:rPr>
          <w:delText>The new paradigm also</w:delText>
        </w:r>
      </w:del>
      <w:ins w:id="189" w:author="Rebecca Springmeyer" w:date="2014-01-24T09:54:00Z">
        <w:r w:rsidR="007C3D5D">
          <w:rPr>
            <w:rFonts w:ascii="Calibri" w:hAnsi="Calibri" w:cs="Calibri"/>
            <w:sz w:val="26"/>
            <w:szCs w:val="26"/>
          </w:rPr>
          <w:t>A third requirement</w:t>
        </w:r>
      </w:ins>
      <w:r>
        <w:rPr>
          <w:rFonts w:ascii="Calibri" w:hAnsi="Calibri" w:cs="Calibri"/>
          <w:sz w:val="26"/>
          <w:szCs w:val="26"/>
        </w:rPr>
        <w:t xml:space="preserve"> </w:t>
      </w:r>
      <w:ins w:id="190" w:author="Rebecca Springmeyer" w:date="2014-01-24T10:03:00Z">
        <w:r w:rsidR="005F0C28">
          <w:rPr>
            <w:rFonts w:ascii="Calibri" w:hAnsi="Calibri" w:cs="Calibri"/>
            <w:sz w:val="26"/>
            <w:szCs w:val="26"/>
          </w:rPr>
          <w:t xml:space="preserve">is that resource </w:t>
        </w:r>
      </w:ins>
      <w:del w:id="191" w:author="Rebecca Springmeyer" w:date="2014-01-24T10:03:00Z">
        <w:r w:rsidDel="005F0C28">
          <w:rPr>
            <w:rFonts w:ascii="Calibri" w:hAnsi="Calibri" w:cs="Calibri"/>
            <w:sz w:val="26"/>
            <w:szCs w:val="26"/>
          </w:rPr>
          <w:delText>demands that the RM model various types of resources and their relationships beyond the traditional resource representation: i.e., a simple collection of compute nodes. The rich resource model will allow the RM to allocate computing resources tailored to the disparate limiting factors of our applications: e.g., an application may be compute bound while others are I/O bound or power bound.</w:delText>
        </w:r>
      </w:del>
    </w:p>
    <w:p w14:paraId="7BF685D1" w14:textId="5959D196" w:rsidR="008F4B5F" w:rsidRDefault="008F4B5F" w:rsidP="008F4B5F">
      <w:pPr>
        <w:widowControl w:val="0"/>
        <w:autoSpaceDE w:val="0"/>
        <w:autoSpaceDN w:val="0"/>
        <w:adjustRightInd w:val="0"/>
        <w:spacing w:after="280" w:line="240" w:lineRule="auto"/>
        <w:rPr>
          <w:ins w:id="192" w:author="Rebecca Springmeyer" w:date="2014-01-24T10:04:00Z"/>
          <w:rFonts w:ascii="Calibri" w:hAnsi="Calibri" w:cs="Calibri"/>
          <w:sz w:val="26"/>
          <w:szCs w:val="26"/>
        </w:rPr>
      </w:pPr>
      <w:del w:id="193" w:author="Rebecca Springmeyer" w:date="2014-01-24T10:03:00Z">
        <w:r w:rsidDel="005F0C28">
          <w:rPr>
            <w:rFonts w:ascii="Calibri" w:hAnsi="Calibri" w:cs="Calibri"/>
            <w:sz w:val="26"/>
            <w:szCs w:val="26"/>
          </w:rPr>
          <w:delText xml:space="preserve">Under the new paradigm, the resource </w:delText>
        </w:r>
      </w:del>
      <w:proofErr w:type="gramStart"/>
      <w:r>
        <w:rPr>
          <w:rFonts w:ascii="Calibri" w:hAnsi="Calibri" w:cs="Calibri"/>
          <w:sz w:val="26"/>
          <w:szCs w:val="26"/>
        </w:rPr>
        <w:t>allocations</w:t>
      </w:r>
      <w:proofErr w:type="gramEnd"/>
      <w:r>
        <w:rPr>
          <w:rFonts w:ascii="Calibri" w:hAnsi="Calibri" w:cs="Calibri"/>
          <w:sz w:val="26"/>
          <w:szCs w:val="26"/>
        </w:rPr>
        <w:t xml:space="preserve"> must also be elastic. An application may have </w:t>
      </w:r>
      <w:ins w:id="194" w:author="Rebecca Springmeyer" w:date="2014-01-24T10:03:00Z">
        <w:r w:rsidR="005F0C28">
          <w:rPr>
            <w:rFonts w:ascii="Calibri" w:hAnsi="Calibri" w:cs="Calibri"/>
            <w:sz w:val="26"/>
            <w:szCs w:val="26"/>
          </w:rPr>
          <w:t>different</w:t>
        </w:r>
      </w:ins>
      <w:r>
        <w:rPr>
          <w:rFonts w:ascii="Calibri" w:hAnsi="Calibri" w:cs="Calibri"/>
          <w:sz w:val="26"/>
          <w:szCs w:val="26"/>
        </w:rPr>
        <w:t xml:space="preserve"> phases with disparate performance-limiting factors; it must be able to grow and shrink its resource allocation dynamically.</w:t>
      </w:r>
      <w:ins w:id="195" w:author="Rebecca Springmeyer" w:date="2014-01-24T10:08:00Z">
        <w:r w:rsidR="005F0C28">
          <w:rPr>
            <w:rFonts w:ascii="Calibri" w:hAnsi="Calibri" w:cs="Calibri"/>
            <w:sz w:val="26"/>
            <w:szCs w:val="26"/>
          </w:rPr>
          <w:t xml:space="preserve"> This is in contrast to traditional methods with static time</w:t>
        </w:r>
      </w:ins>
      <w:ins w:id="196" w:author="Rebecca Springmeyer" w:date="2014-01-24T10:09:00Z">
        <w:r w:rsidR="005F0C28">
          <w:rPr>
            <w:rFonts w:ascii="Calibri" w:hAnsi="Calibri" w:cs="Calibri"/>
            <w:sz w:val="26"/>
            <w:szCs w:val="26"/>
          </w:rPr>
          <w:t>-</w:t>
        </w:r>
      </w:ins>
      <w:ins w:id="197" w:author="Rebecca Springmeyer" w:date="2014-01-24T10:08:00Z">
        <w:r w:rsidR="005F0C28">
          <w:rPr>
            <w:rFonts w:ascii="Calibri" w:hAnsi="Calibri" w:cs="Calibri"/>
            <w:sz w:val="26"/>
            <w:szCs w:val="26"/>
          </w:rPr>
          <w:t xml:space="preserve">limit-bounded allocations.  </w:t>
        </w:r>
      </w:ins>
    </w:p>
    <w:p w14:paraId="240C8EE1" w14:textId="7BCD6A41" w:rsidR="005F0C28" w:rsidRDefault="005F0C28" w:rsidP="008F4B5F">
      <w:pPr>
        <w:widowControl w:val="0"/>
        <w:autoSpaceDE w:val="0"/>
        <w:autoSpaceDN w:val="0"/>
        <w:adjustRightInd w:val="0"/>
        <w:spacing w:after="280" w:line="240" w:lineRule="auto"/>
        <w:rPr>
          <w:rFonts w:ascii="Calibri" w:hAnsi="Calibri" w:cs="Calibri"/>
          <w:sz w:val="28"/>
          <w:szCs w:val="28"/>
        </w:rPr>
      </w:pPr>
      <w:ins w:id="198" w:author="Rebecca Springmeyer" w:date="2014-01-24T10:04:00Z">
        <w:r>
          <w:rPr>
            <w:rFonts w:ascii="Calibri" w:hAnsi="Calibri" w:cs="Calibri"/>
            <w:sz w:val="26"/>
            <w:szCs w:val="26"/>
          </w:rPr>
          <w:t xml:space="preserve">We characterize this design challenge as the </w:t>
        </w:r>
        <w:r w:rsidRPr="005F0C28">
          <w:rPr>
            <w:rFonts w:ascii="Calibri" w:hAnsi="Calibri" w:cs="Calibri"/>
            <w:i/>
            <w:sz w:val="26"/>
            <w:szCs w:val="26"/>
          </w:rPr>
          <w:t>dynamic workload challenge</w:t>
        </w:r>
        <w:r>
          <w:rPr>
            <w:rFonts w:ascii="Calibri" w:hAnsi="Calibri" w:cs="Calibri"/>
            <w:sz w:val="26"/>
            <w:szCs w:val="26"/>
          </w:rPr>
          <w:t xml:space="preserve">.  </w:t>
        </w:r>
      </w:ins>
      <w:moveToRangeStart w:id="199" w:author="Rebecca Springmeyer" w:date="2014-01-24T10:07:00Z" w:name="move252177361"/>
      <w:moveTo w:id="200" w:author="Rebecca Springmeyer" w:date="2014-01-24T10:07:00Z">
        <w:r>
          <w:rPr>
            <w:rFonts w:ascii="Calibri" w:hAnsi="Calibri" w:cs="Calibri"/>
            <w:sz w:val="26"/>
            <w:szCs w:val="26"/>
          </w:rPr>
          <w:t xml:space="preserve">Not only must the paradigm support disparate performance limiters across </w:t>
        </w:r>
      </w:moveTo>
      <w:ins w:id="201" w:author="Rebecca Springmeyer" w:date="2014-01-24T10:07:00Z">
        <w:r>
          <w:rPr>
            <w:rFonts w:ascii="Calibri" w:hAnsi="Calibri" w:cs="Calibri"/>
            <w:sz w:val="26"/>
            <w:szCs w:val="26"/>
          </w:rPr>
          <w:t>different</w:t>
        </w:r>
      </w:ins>
      <w:moveTo w:id="202" w:author="Rebecca Springmeyer" w:date="2014-01-24T10:07:00Z">
        <w:r>
          <w:rPr>
            <w:rFonts w:ascii="Calibri" w:hAnsi="Calibri" w:cs="Calibri"/>
            <w:sz w:val="26"/>
            <w:szCs w:val="26"/>
          </w:rPr>
          <w:t xml:space="preserve"> applications, but also must it suit varying performance limiters within a single application. Our applications and their programming paradigm are becoming increasingly dynamic with </w:t>
        </w:r>
      </w:moveTo>
      <w:ins w:id="203" w:author="Rebecca Springmeyer" w:date="2014-01-24T10:07:00Z">
        <w:r>
          <w:rPr>
            <w:rFonts w:ascii="Calibri" w:hAnsi="Calibri" w:cs="Calibri"/>
            <w:sz w:val="26"/>
            <w:szCs w:val="26"/>
          </w:rPr>
          <w:t>different</w:t>
        </w:r>
      </w:ins>
      <w:moveTo w:id="204" w:author="Rebecca Springmeyer" w:date="2014-01-24T10:07:00Z">
        <w:r>
          <w:rPr>
            <w:rFonts w:ascii="Calibri" w:hAnsi="Calibri" w:cs="Calibri"/>
            <w:sz w:val="26"/>
            <w:szCs w:val="26"/>
          </w:rPr>
          <w:t xml:space="preserve"> resource requirements </w:t>
        </w:r>
      </w:moveTo>
      <w:ins w:id="205" w:author="Rebecca Springmeyer" w:date="2014-01-24T10:08:00Z">
        <w:r>
          <w:rPr>
            <w:rFonts w:ascii="Calibri" w:hAnsi="Calibri" w:cs="Calibri"/>
            <w:sz w:val="26"/>
            <w:szCs w:val="26"/>
          </w:rPr>
          <w:t xml:space="preserve">at </w:t>
        </w:r>
      </w:ins>
      <w:ins w:id="206" w:author="Rebecca Springmeyer" w:date="2014-01-24T10:07:00Z">
        <w:r>
          <w:rPr>
            <w:rFonts w:ascii="Calibri" w:hAnsi="Calibri" w:cs="Calibri"/>
            <w:sz w:val="26"/>
            <w:szCs w:val="26"/>
          </w:rPr>
          <w:t>different</w:t>
        </w:r>
      </w:ins>
      <w:moveTo w:id="207" w:author="Rebecca Springmeyer" w:date="2014-01-24T10:07:00Z">
        <w:r>
          <w:rPr>
            <w:rFonts w:ascii="Calibri" w:hAnsi="Calibri" w:cs="Calibri"/>
            <w:sz w:val="26"/>
            <w:szCs w:val="26"/>
          </w:rPr>
          <w:t xml:space="preserve"> phases.</w:t>
        </w:r>
      </w:moveTo>
      <w:moveToRangeEnd w:id="199"/>
    </w:p>
    <w:p w14:paraId="3B788BFA" w14:textId="279575AF" w:rsidR="008F4B5F" w:rsidRDefault="008F4B5F" w:rsidP="008F4B5F">
      <w:pPr>
        <w:widowControl w:val="0"/>
        <w:autoSpaceDE w:val="0"/>
        <w:autoSpaceDN w:val="0"/>
        <w:adjustRightInd w:val="0"/>
        <w:spacing w:after="280" w:line="240" w:lineRule="auto"/>
        <w:rPr>
          <w:ins w:id="208" w:author="Rebecca Springmeyer" w:date="2014-01-24T11:03:00Z"/>
          <w:rFonts w:ascii="Calibri" w:hAnsi="Calibri" w:cs="Calibri"/>
          <w:sz w:val="26"/>
          <w:szCs w:val="26"/>
        </w:rPr>
      </w:pPr>
      <w:r>
        <w:rPr>
          <w:rFonts w:ascii="Calibri" w:hAnsi="Calibri" w:cs="Calibri"/>
          <w:sz w:val="26"/>
          <w:szCs w:val="26"/>
        </w:rPr>
        <w:t xml:space="preserve">Finally, the new </w:t>
      </w:r>
      <w:ins w:id="209" w:author="Rebecca Springmeyer" w:date="2014-01-24T10:09:00Z">
        <w:r w:rsidR="008C100F">
          <w:rPr>
            <w:rFonts w:ascii="Calibri" w:hAnsi="Calibri" w:cs="Calibri"/>
            <w:sz w:val="26"/>
            <w:szCs w:val="26"/>
          </w:rPr>
          <w:t xml:space="preserve">conceptual model </w:t>
        </w:r>
      </w:ins>
      <w:r>
        <w:rPr>
          <w:rFonts w:ascii="Calibri" w:hAnsi="Calibri" w:cs="Calibri"/>
          <w:sz w:val="26"/>
          <w:szCs w:val="26"/>
        </w:rPr>
        <w:t xml:space="preserve">must meet the greater </w:t>
      </w:r>
      <w:ins w:id="210" w:author="Rebecca Springmeyer" w:date="2014-01-24T10:03:00Z">
        <w:r w:rsidR="005F0C28">
          <w:rPr>
            <w:rFonts w:ascii="Calibri" w:hAnsi="Calibri" w:cs="Calibri"/>
            <w:sz w:val="26"/>
            <w:szCs w:val="26"/>
          </w:rPr>
          <w:t xml:space="preserve">difficulties </w:t>
        </w:r>
      </w:ins>
      <w:r>
        <w:rPr>
          <w:rFonts w:ascii="Calibri" w:hAnsi="Calibri" w:cs="Calibri"/>
          <w:sz w:val="26"/>
          <w:szCs w:val="26"/>
        </w:rPr>
        <w:t xml:space="preserve">in code development by facilitating the integration of other key relevant software that can ease the </w:t>
      </w:r>
      <w:ins w:id="211" w:author="Rebecca Springmeyer" w:date="2014-01-24T10:09:00Z">
        <w:r w:rsidR="005F0C28">
          <w:rPr>
            <w:rFonts w:ascii="Calibri" w:hAnsi="Calibri" w:cs="Calibri"/>
            <w:sz w:val="26"/>
            <w:szCs w:val="26"/>
          </w:rPr>
          <w:t>difficulties.</w:t>
        </w:r>
      </w:ins>
      <w:r>
        <w:rPr>
          <w:rFonts w:ascii="Calibri" w:hAnsi="Calibri" w:cs="Calibri"/>
          <w:sz w:val="26"/>
          <w:szCs w:val="26"/>
        </w:rPr>
        <w:t xml:space="preserve"> These software components should include system mon</w:t>
      </w:r>
      <w:ins w:id="212" w:author="Rebecca Springmeyer" w:date="2014-01-24T10:10:00Z">
        <w:r w:rsidR="008C100F">
          <w:rPr>
            <w:rFonts w:ascii="Calibri" w:hAnsi="Calibri" w:cs="Calibri"/>
            <w:sz w:val="26"/>
            <w:szCs w:val="26"/>
          </w:rPr>
          <w:t>i</w:t>
        </w:r>
      </w:ins>
      <w:r>
        <w:rPr>
          <w:rFonts w:ascii="Calibri" w:hAnsi="Calibri" w:cs="Calibri"/>
          <w:sz w:val="26"/>
          <w:szCs w:val="26"/>
        </w:rPr>
        <w:t xml:space="preserve">toring and administration, lightweight virtualization, and scalable tool communication. The integration will facilitate a higher level of leverage among these essential computing elements, and this will lead to significantly higher productivity for both end users and system administrators. These capabilities are currently provided through disjoint and often overlapping software, the integration </w:t>
      </w:r>
      <w:ins w:id="213" w:author="Rebecca Springmeyer" w:date="2014-01-24T10:11:00Z">
        <w:r w:rsidR="008C100F">
          <w:rPr>
            <w:rFonts w:ascii="Calibri" w:hAnsi="Calibri" w:cs="Calibri"/>
            <w:sz w:val="26"/>
            <w:szCs w:val="26"/>
          </w:rPr>
          <w:t xml:space="preserve">of which can </w:t>
        </w:r>
      </w:ins>
      <w:ins w:id="214" w:author="Rebecca Springmeyer" w:date="2014-01-24T10:12:00Z">
        <w:r w:rsidR="008C100F">
          <w:rPr>
            <w:rFonts w:ascii="Calibri" w:hAnsi="Calibri" w:cs="Calibri"/>
            <w:sz w:val="26"/>
            <w:szCs w:val="26"/>
          </w:rPr>
          <w:t xml:space="preserve">provide a richer, stronger environment and may </w:t>
        </w:r>
      </w:ins>
      <w:del w:id="215" w:author="Rebecca Springmeyer" w:date="2014-01-24T10:11:00Z">
        <w:r w:rsidDel="008C100F">
          <w:rPr>
            <w:rFonts w:ascii="Calibri" w:hAnsi="Calibri" w:cs="Calibri"/>
            <w:sz w:val="26"/>
            <w:szCs w:val="26"/>
          </w:rPr>
          <w:delText xml:space="preserve">will substantially </w:delText>
        </w:r>
      </w:del>
      <w:r>
        <w:rPr>
          <w:rFonts w:ascii="Calibri" w:hAnsi="Calibri" w:cs="Calibri"/>
          <w:sz w:val="26"/>
          <w:szCs w:val="26"/>
        </w:rPr>
        <w:t xml:space="preserve">reduce </w:t>
      </w:r>
      <w:del w:id="216" w:author="Rebecca Springmeyer" w:date="2014-01-24T10:13:00Z">
        <w:r w:rsidDel="008C100F">
          <w:rPr>
            <w:rFonts w:ascii="Calibri" w:hAnsi="Calibri" w:cs="Calibri"/>
            <w:sz w:val="26"/>
            <w:szCs w:val="26"/>
          </w:rPr>
          <w:delText>the costs needed for providing them</w:delText>
        </w:r>
      </w:del>
      <w:ins w:id="217" w:author="Rebecca Springmeyer" w:date="2014-01-24T10:13:00Z">
        <w:r w:rsidR="008C100F">
          <w:rPr>
            <w:rFonts w:ascii="Calibri" w:hAnsi="Calibri" w:cs="Calibri"/>
            <w:sz w:val="26"/>
            <w:szCs w:val="26"/>
          </w:rPr>
          <w:t>development costs through the ability to leverage the Flux framework</w:t>
        </w:r>
      </w:ins>
      <w:r>
        <w:rPr>
          <w:rFonts w:ascii="Calibri" w:hAnsi="Calibri" w:cs="Calibri"/>
          <w:sz w:val="26"/>
          <w:szCs w:val="26"/>
        </w:rPr>
        <w:t>.</w:t>
      </w:r>
      <w:ins w:id="218" w:author="Rebecca Springmeyer" w:date="2014-01-24T11:01:00Z">
        <w:r w:rsidR="0027769D">
          <w:rPr>
            <w:rFonts w:ascii="Calibri" w:hAnsi="Calibri" w:cs="Calibri"/>
            <w:sz w:val="26"/>
            <w:szCs w:val="26"/>
          </w:rPr>
          <w:t xml:space="preserve"> </w:t>
        </w:r>
      </w:ins>
    </w:p>
    <w:p w14:paraId="371743CB" w14:textId="25829970" w:rsidR="0027769D" w:rsidRDefault="0027769D" w:rsidP="0027769D">
      <w:pPr>
        <w:widowControl w:val="0"/>
        <w:autoSpaceDE w:val="0"/>
        <w:autoSpaceDN w:val="0"/>
        <w:adjustRightInd w:val="0"/>
        <w:spacing w:after="280" w:line="240" w:lineRule="auto"/>
        <w:rPr>
          <w:ins w:id="219" w:author="Rebecca Springmeyer" w:date="2014-01-24T11:05:00Z"/>
          <w:rFonts w:ascii="Calibri" w:hAnsi="Calibri" w:cs="Calibri"/>
          <w:sz w:val="28"/>
          <w:szCs w:val="28"/>
        </w:rPr>
      </w:pPr>
      <w:ins w:id="220" w:author="Rebecca Springmeyer" w:date="2014-01-24T11:06:00Z">
        <w:r>
          <w:rPr>
            <w:rFonts w:ascii="Calibri" w:hAnsi="Calibri" w:cs="Calibri"/>
            <w:sz w:val="26"/>
            <w:szCs w:val="26"/>
          </w:rPr>
          <w:t>Ano</w:t>
        </w:r>
      </w:ins>
      <w:ins w:id="221" w:author="Rebecca Springmeyer" w:date="2014-01-24T11:03:00Z">
        <w:r>
          <w:rPr>
            <w:rFonts w:ascii="Calibri" w:hAnsi="Calibri" w:cs="Calibri"/>
            <w:sz w:val="26"/>
            <w:szCs w:val="26"/>
          </w:rPr>
          <w:t xml:space="preserve">ther challenge that we considered during the design included the risk of higher downtime costs in a more global model. If </w:t>
        </w:r>
      </w:ins>
      <w:ins w:id="222" w:author="Rebecca Springmeyer" w:date="2014-01-24T11:04:00Z">
        <w:r>
          <w:rPr>
            <w:rFonts w:ascii="Calibri" w:hAnsi="Calibri" w:cs="Calibri"/>
            <w:sz w:val="26"/>
            <w:szCs w:val="26"/>
          </w:rPr>
          <w:t xml:space="preserve">the RM is </w:t>
        </w:r>
      </w:ins>
      <w:ins w:id="223" w:author="Rebecca Springmeyer" w:date="2014-01-24T11:03:00Z">
        <w:r>
          <w:rPr>
            <w:rFonts w:ascii="Calibri" w:hAnsi="Calibri" w:cs="Calibri"/>
            <w:sz w:val="26"/>
            <w:szCs w:val="26"/>
          </w:rPr>
          <w:t xml:space="preserve">not designed adequately, </w:t>
        </w:r>
      </w:ins>
      <w:ins w:id="224" w:author="Rebecca Springmeyer" w:date="2014-01-24T11:04:00Z">
        <w:r>
          <w:rPr>
            <w:rFonts w:ascii="Calibri" w:hAnsi="Calibri" w:cs="Calibri"/>
            <w:sz w:val="26"/>
            <w:szCs w:val="26"/>
          </w:rPr>
          <w:t xml:space="preserve">a downtime could negatively impact the availability of a large portion of the HPC center’s resources. Thus </w:t>
        </w:r>
      </w:ins>
      <w:ins w:id="225" w:author="Rebecca Springmeyer" w:date="2014-01-24T11:05:00Z">
        <w:r>
          <w:rPr>
            <w:rFonts w:ascii="Calibri" w:hAnsi="Calibri" w:cs="Calibri"/>
            <w:sz w:val="26"/>
            <w:szCs w:val="26"/>
          </w:rPr>
          <w:t>our RM must be tolerant of hardware and software faults and failures with no single point of failure and must also support live software upgrades.</w:t>
        </w:r>
      </w:ins>
      <w:ins w:id="226" w:author="Rebecca Springmeyer" w:date="2014-01-24T11:07:00Z">
        <w:r>
          <w:rPr>
            <w:rFonts w:ascii="Calibri" w:hAnsi="Calibri" w:cs="Calibri"/>
            <w:sz w:val="26"/>
            <w:szCs w:val="26"/>
          </w:rPr>
          <w:t xml:space="preserve"> This and other challenges, including security, integration risk, and backwards compatibility will be </w:t>
        </w:r>
      </w:ins>
    </w:p>
    <w:p w14:paraId="2B1F85E0" w14:textId="0E6A83A2" w:rsidR="0027769D" w:rsidDel="0027769D" w:rsidRDefault="0027769D" w:rsidP="008F4B5F">
      <w:pPr>
        <w:widowControl w:val="0"/>
        <w:autoSpaceDE w:val="0"/>
        <w:autoSpaceDN w:val="0"/>
        <w:adjustRightInd w:val="0"/>
        <w:spacing w:after="280" w:line="240" w:lineRule="auto"/>
        <w:rPr>
          <w:del w:id="227" w:author="Rebecca Springmeyer" w:date="2014-01-24T11:05:00Z"/>
          <w:rFonts w:ascii="Calibri" w:hAnsi="Calibri" w:cs="Calibri"/>
          <w:sz w:val="28"/>
          <w:szCs w:val="28"/>
        </w:rPr>
      </w:pPr>
    </w:p>
    <w:p w14:paraId="1A9EC2C6" w14:textId="6A3987BA"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In summary, the global resource view, rich resource model, elasticity, and seamless integration of other software represent the fundamental characteristics of the new resource management paradigm.</w:t>
      </w:r>
      <w:ins w:id="228" w:author="Rebecca Springmeyer" w:date="2014-01-24T11:14:00Z">
        <w:r w:rsidR="005B1402">
          <w:rPr>
            <w:rFonts w:ascii="Calibri" w:hAnsi="Calibri" w:cs="Calibri"/>
            <w:sz w:val="26"/>
            <w:szCs w:val="26"/>
          </w:rPr>
          <w:t xml:space="preserve"> </w:t>
        </w:r>
      </w:ins>
    </w:p>
    <w:p w14:paraId="57A2EE4F" w14:textId="72588A67" w:rsidR="008F4B5F" w:rsidDel="005F0C28" w:rsidRDefault="008F4B5F" w:rsidP="008F4B5F">
      <w:pPr>
        <w:widowControl w:val="0"/>
        <w:autoSpaceDE w:val="0"/>
        <w:autoSpaceDN w:val="0"/>
        <w:adjustRightInd w:val="0"/>
        <w:spacing w:after="280" w:line="240" w:lineRule="auto"/>
        <w:rPr>
          <w:del w:id="229" w:author="Rebecca Springmeyer" w:date="2014-01-24T10:06:00Z"/>
          <w:rFonts w:ascii="Calibri" w:hAnsi="Calibri" w:cs="Calibri"/>
          <w:sz w:val="28"/>
          <w:szCs w:val="28"/>
        </w:rPr>
      </w:pPr>
    </w:p>
    <w:p w14:paraId="209D3860" w14:textId="44A08398" w:rsidR="008F4B5F" w:rsidDel="005F0C28" w:rsidRDefault="008F4B5F" w:rsidP="008F4B5F">
      <w:pPr>
        <w:widowControl w:val="0"/>
        <w:autoSpaceDE w:val="0"/>
        <w:autoSpaceDN w:val="0"/>
        <w:adjustRightInd w:val="0"/>
        <w:spacing w:after="280" w:line="240" w:lineRule="auto"/>
        <w:rPr>
          <w:del w:id="230" w:author="Rebecca Springmeyer" w:date="2014-01-24T10:06:00Z"/>
          <w:rFonts w:ascii="Calibri" w:hAnsi="Calibri" w:cs="Calibri"/>
          <w:sz w:val="28"/>
          <w:szCs w:val="28"/>
        </w:rPr>
      </w:pPr>
      <w:del w:id="231" w:author="Rebecca Springmeyer" w:date="2014-01-24T10:06:00Z">
        <w:r w:rsidDel="005F0C28">
          <w:rPr>
            <w:rFonts w:ascii="Calibri" w:hAnsi="Calibri" w:cs="Calibri"/>
            <w:sz w:val="26"/>
            <w:szCs w:val="26"/>
          </w:rPr>
          <w:delText>3.  Software  Design Space </w:delText>
        </w:r>
      </w:del>
    </w:p>
    <w:p w14:paraId="4A886F06" w14:textId="48D7C5F4" w:rsidR="008F4B5F" w:rsidDel="005F0C28" w:rsidRDefault="008F4B5F" w:rsidP="008F4B5F">
      <w:pPr>
        <w:widowControl w:val="0"/>
        <w:autoSpaceDE w:val="0"/>
        <w:autoSpaceDN w:val="0"/>
        <w:adjustRightInd w:val="0"/>
        <w:spacing w:after="280" w:line="240" w:lineRule="auto"/>
        <w:rPr>
          <w:del w:id="232" w:author="Rebecca Springmeyer" w:date="2014-01-24T10:06:00Z"/>
          <w:rFonts w:ascii="Calibri" w:hAnsi="Calibri" w:cs="Calibri"/>
          <w:sz w:val="28"/>
          <w:szCs w:val="28"/>
        </w:rPr>
      </w:pPr>
      <w:del w:id="233" w:author="Rebecca Springmeyer" w:date="2014-01-24T10:06:00Z">
        <w:r w:rsidDel="005F0C28">
          <w:rPr>
            <w:rFonts w:ascii="Calibri" w:hAnsi="Calibri" w:cs="Calibri"/>
            <w:sz w:val="26"/>
            <w:szCs w:val="26"/>
          </w:rPr>
          <w:delText>Before going into the design and implementation details of FLUX, we discuss some of the key design challenges that the new RM paradigm presents. They represent the main factors that FLUX’s new concepts and software design must e</w:delText>
        </w:r>
        <w:r w:rsidDel="005F0C28">
          <w:rPr>
            <w:rFonts w:ascii="Lucida Grande" w:hAnsi="Lucida Grande" w:cs="Lucida Grande"/>
            <w:sz w:val="26"/>
            <w:szCs w:val="26"/>
          </w:rPr>
          <w:delText>↵</w:delText>
        </w:r>
        <w:r w:rsidDel="005F0C28">
          <w:rPr>
            <w:rFonts w:ascii="Calibri" w:hAnsi="Calibri" w:cs="Calibri"/>
            <w:sz w:val="26"/>
            <w:szCs w:val="26"/>
          </w:rPr>
          <w:delText>ectively address in shifting the paradigm.</w:delText>
        </w:r>
      </w:del>
    </w:p>
    <w:p w14:paraId="6F182333" w14:textId="450678CA" w:rsidR="008F4B5F" w:rsidDel="005F0C28" w:rsidRDefault="008F4B5F" w:rsidP="005F0C28">
      <w:pPr>
        <w:widowControl w:val="0"/>
        <w:autoSpaceDE w:val="0"/>
        <w:autoSpaceDN w:val="0"/>
        <w:adjustRightInd w:val="0"/>
        <w:spacing w:after="280" w:line="240" w:lineRule="auto"/>
        <w:rPr>
          <w:del w:id="234" w:author="Rebecca Springmeyer" w:date="2014-01-24T10:06:00Z"/>
          <w:rFonts w:ascii="Calibri" w:hAnsi="Calibri" w:cs="Calibri"/>
          <w:sz w:val="28"/>
          <w:szCs w:val="28"/>
        </w:rPr>
        <w:pPrChange w:id="235" w:author="Rebecca Springmeyer" w:date="2014-01-24T10:06:00Z">
          <w:pPr>
            <w:widowControl w:val="0"/>
            <w:autoSpaceDE w:val="0"/>
            <w:autoSpaceDN w:val="0"/>
            <w:adjustRightInd w:val="0"/>
            <w:spacing w:after="280" w:line="240" w:lineRule="auto"/>
          </w:pPr>
        </w:pPrChange>
      </w:pPr>
      <w:del w:id="236" w:author="Rebecca Springmeyer" w:date="2014-01-24T10:06:00Z">
        <w:r w:rsidDel="005F0C28">
          <w:rPr>
            <w:rFonts w:ascii="Calibri" w:hAnsi="Calibri" w:cs="Calibri"/>
            <w:sz w:val="26"/>
            <w:szCs w:val="26"/>
          </w:rPr>
          <w:delText>3.1 Design Challenges</w:delText>
        </w:r>
      </w:del>
    </w:p>
    <w:p w14:paraId="0C0B5C8F" w14:textId="1A5F7D86" w:rsidR="008F4B5F" w:rsidDel="005F0C28" w:rsidRDefault="008F4B5F" w:rsidP="005F0C28">
      <w:pPr>
        <w:widowControl w:val="0"/>
        <w:autoSpaceDE w:val="0"/>
        <w:autoSpaceDN w:val="0"/>
        <w:adjustRightInd w:val="0"/>
        <w:spacing w:after="280" w:line="240" w:lineRule="auto"/>
        <w:rPr>
          <w:del w:id="237" w:author="Rebecca Springmeyer" w:date="2014-01-24T10:06:00Z"/>
          <w:rFonts w:ascii="Calibri" w:hAnsi="Calibri" w:cs="Calibri"/>
          <w:sz w:val="28"/>
          <w:szCs w:val="28"/>
        </w:rPr>
        <w:pPrChange w:id="238" w:author="Rebecca Springmeyer" w:date="2014-01-24T10:06:00Z">
          <w:pPr>
            <w:widowControl w:val="0"/>
            <w:autoSpaceDE w:val="0"/>
            <w:autoSpaceDN w:val="0"/>
            <w:adjustRightInd w:val="0"/>
            <w:spacing w:after="280" w:line="240" w:lineRule="auto"/>
          </w:pPr>
        </w:pPrChange>
      </w:pPr>
      <w:del w:id="239" w:author="Rebecca Springmeyer" w:date="2014-01-24T10:06:00Z">
        <w:r w:rsidDel="005F0C28">
          <w:rPr>
            <w:rFonts w:ascii="Calibri" w:hAnsi="Calibri" w:cs="Calibri"/>
            <w:sz w:val="26"/>
            <w:szCs w:val="26"/>
          </w:rPr>
          <w:delText>Multidimensional scale challenge: The new paradigm demands that the RM must manage the entire computing facility as one common pool of resources. Com- pared to the traditional paradigm, this presents fundamentally more dicult scale challenges to the RM design, not only in the concurrency of a single work- load but along several other dimensions. As concurrency increases, every RM</w:delText>
        </w:r>
      </w:del>
    </w:p>
    <w:p w14:paraId="2AEA8556" w14:textId="2454B5F3" w:rsidR="008F4B5F" w:rsidDel="005F0C28" w:rsidRDefault="008F4B5F" w:rsidP="005F0C28">
      <w:pPr>
        <w:widowControl w:val="0"/>
        <w:autoSpaceDE w:val="0"/>
        <w:autoSpaceDN w:val="0"/>
        <w:adjustRightInd w:val="0"/>
        <w:spacing w:after="280" w:line="240" w:lineRule="auto"/>
        <w:rPr>
          <w:del w:id="240" w:author="Rebecca Springmeyer" w:date="2014-01-24T10:06:00Z"/>
          <w:rFonts w:ascii="Calibri" w:hAnsi="Calibri" w:cs="Calibri"/>
          <w:sz w:val="28"/>
          <w:szCs w:val="28"/>
        </w:rPr>
      </w:pPr>
      <w:del w:id="241" w:author="Rebecca Springmeyer" w:date="2014-01-24T10:06:00Z">
        <w:r w:rsidDel="005F0C28">
          <w:rPr>
            <w:rFonts w:ascii="Calibri" w:hAnsi="Calibri" w:cs="Calibri"/>
            <w:sz w:val="26"/>
            <w:szCs w:val="26"/>
          </w:rPr>
          <w:delText>run-time service must scale and noise must be put at bay. The number of jobs and resources that the RM must manage will drastically increase; the amount of run-time information that the RM must monitor, trace and store will grow in the scaling limit of the facility. Thus, this challenge precludes any centralized design in an attempt to gain a wider view over the resources at the facility.</w:delText>
        </w:r>
      </w:del>
    </w:p>
    <w:p w14:paraId="0209EE3E" w14:textId="65AB2934" w:rsidR="008F4B5F" w:rsidDel="005F0C28" w:rsidRDefault="008F4B5F" w:rsidP="008F4B5F">
      <w:pPr>
        <w:widowControl w:val="0"/>
        <w:autoSpaceDE w:val="0"/>
        <w:autoSpaceDN w:val="0"/>
        <w:adjustRightInd w:val="0"/>
        <w:spacing w:after="280" w:line="240" w:lineRule="auto"/>
        <w:rPr>
          <w:del w:id="242" w:author="Rebecca Springmeyer" w:date="2014-01-24T10:06:00Z"/>
          <w:rFonts w:ascii="Calibri" w:hAnsi="Calibri" w:cs="Calibri"/>
          <w:sz w:val="28"/>
          <w:szCs w:val="28"/>
        </w:rPr>
      </w:pPr>
      <w:del w:id="243" w:author="Rebecca Springmeyer" w:date="2014-01-24T10:06:00Z">
        <w:r w:rsidDel="005F0C28">
          <w:rPr>
            <w:rFonts w:ascii="Calibri" w:hAnsi="Calibri" w:cs="Calibri"/>
            <w:sz w:val="26"/>
            <w:szCs w:val="26"/>
          </w:rPr>
          <w:delText>Diverse workload challenge: The new paradigm must recognize that di</w:delText>
        </w:r>
        <w:r w:rsidDel="005F0C28">
          <w:rPr>
            <w:rFonts w:ascii="Lucida Grande" w:hAnsi="Lucida Grande" w:cs="Lucida Grande"/>
            <w:sz w:val="26"/>
            <w:szCs w:val="26"/>
          </w:rPr>
          <w:delText>↵</w:delText>
        </w:r>
        <w:r w:rsidDel="005F0C28">
          <w:rPr>
            <w:rFonts w:ascii="Calibri" w:hAnsi="Calibri" w:cs="Calibri"/>
            <w:sz w:val="26"/>
            <w:szCs w:val="26"/>
          </w:rPr>
          <w:delText>erent applications have di</w:delText>
        </w:r>
        <w:r w:rsidDel="005F0C28">
          <w:rPr>
            <w:rFonts w:ascii="Lucida Grande" w:hAnsi="Lucida Grande" w:cs="Lucida Grande"/>
            <w:sz w:val="26"/>
            <w:szCs w:val="26"/>
          </w:rPr>
          <w:delText>↵</w:delText>
        </w:r>
        <w:r w:rsidDel="005F0C28">
          <w:rPr>
            <w:rFonts w:ascii="Calibri" w:hAnsi="Calibri" w:cs="Calibri"/>
            <w:sz w:val="26"/>
            <w:szCs w:val="26"/>
          </w:rPr>
          <w:delText>erent performance-limiting factors, and this imposes more complex requirements to how the RM should model the compute resources. The traditional approach of modeling resources as a collection of compute nodes will only work well when the application is compute bound. Modern workloads have grown in their complexity, and even today, only a small fraction of modern applications is compute bound.</w:delText>
        </w:r>
      </w:del>
    </w:p>
    <w:p w14:paraId="52056443" w14:textId="6FB1E5AB" w:rsidR="008F4B5F" w:rsidDel="0027769D" w:rsidRDefault="008F4B5F" w:rsidP="008F4B5F">
      <w:pPr>
        <w:widowControl w:val="0"/>
        <w:autoSpaceDE w:val="0"/>
        <w:autoSpaceDN w:val="0"/>
        <w:adjustRightInd w:val="0"/>
        <w:spacing w:after="280" w:line="240" w:lineRule="auto"/>
        <w:rPr>
          <w:del w:id="244" w:author="Rebecca Springmeyer" w:date="2014-01-24T11:01:00Z"/>
          <w:rFonts w:ascii="Calibri" w:hAnsi="Calibri" w:cs="Calibri"/>
          <w:sz w:val="28"/>
          <w:szCs w:val="28"/>
        </w:rPr>
      </w:pPr>
      <w:del w:id="245" w:author="Rebecca Springmeyer" w:date="2014-01-24T11:01:00Z">
        <w:r w:rsidDel="0027769D">
          <w:rPr>
            <w:rFonts w:ascii="Calibri" w:hAnsi="Calibri" w:cs="Calibri"/>
            <w:sz w:val="26"/>
            <w:szCs w:val="26"/>
          </w:rPr>
          <w:delText xml:space="preserve">Dynamic workload challenge: </w:delText>
        </w:r>
      </w:del>
      <w:moveFromRangeStart w:id="246" w:author="Rebecca Springmeyer" w:date="2014-01-24T10:07:00Z" w:name="move252177361"/>
      <w:moveFrom w:id="247" w:author="Rebecca Springmeyer" w:date="2014-01-24T10:07:00Z">
        <w:del w:id="248" w:author="Rebecca Springmeyer" w:date="2014-01-24T11:01:00Z">
          <w:r w:rsidDel="0027769D">
            <w:rPr>
              <w:rFonts w:ascii="Calibri" w:hAnsi="Calibri" w:cs="Calibri"/>
              <w:sz w:val="26"/>
              <w:szCs w:val="26"/>
            </w:rPr>
            <w:delText>Not only must the paradigm support disparate performance limiters across di</w:delText>
          </w:r>
          <w:r w:rsidDel="0027769D">
            <w:rPr>
              <w:rFonts w:ascii="Lucida Grande" w:hAnsi="Lucida Grande" w:cs="Lucida Grande"/>
              <w:sz w:val="26"/>
              <w:szCs w:val="26"/>
            </w:rPr>
            <w:delText>↵</w:delText>
          </w:r>
          <w:r w:rsidDel="0027769D">
            <w:rPr>
              <w:rFonts w:ascii="Calibri" w:hAnsi="Calibri" w:cs="Calibri"/>
              <w:sz w:val="26"/>
              <w:szCs w:val="26"/>
            </w:rPr>
            <w:delText>erent applications, but also must it suit varying performance limiters within a single application. Our applications and their pro- gramming paradigm are becoming increasingly dynamic with di</w:delText>
          </w:r>
          <w:r w:rsidDel="0027769D">
            <w:rPr>
              <w:rFonts w:ascii="Lucida Grande" w:hAnsi="Lucida Grande" w:cs="Lucida Grande"/>
              <w:sz w:val="26"/>
              <w:szCs w:val="26"/>
            </w:rPr>
            <w:delText>↵</w:delText>
          </w:r>
          <w:r w:rsidDel="0027769D">
            <w:rPr>
              <w:rFonts w:ascii="Calibri" w:hAnsi="Calibri" w:cs="Calibri"/>
              <w:sz w:val="26"/>
              <w:szCs w:val="26"/>
            </w:rPr>
            <w:delText>erent resource requirements at di</w:delText>
          </w:r>
          <w:r w:rsidDel="0027769D">
            <w:rPr>
              <w:rFonts w:ascii="Lucida Grande" w:hAnsi="Lucida Grande" w:cs="Lucida Grande"/>
              <w:sz w:val="26"/>
              <w:szCs w:val="26"/>
            </w:rPr>
            <w:delText>↵</w:delText>
          </w:r>
          <w:r w:rsidDel="0027769D">
            <w:rPr>
              <w:rFonts w:ascii="Calibri" w:hAnsi="Calibri" w:cs="Calibri"/>
              <w:sz w:val="26"/>
              <w:szCs w:val="26"/>
            </w:rPr>
            <w:delText>erent phases.</w:delText>
          </w:r>
        </w:del>
      </w:moveFrom>
      <w:moveFromRangeEnd w:id="246"/>
    </w:p>
    <w:p w14:paraId="33E450D5" w14:textId="68E51170" w:rsidR="008F4B5F" w:rsidDel="0027769D" w:rsidRDefault="008F4B5F" w:rsidP="008F4B5F">
      <w:pPr>
        <w:widowControl w:val="0"/>
        <w:autoSpaceDE w:val="0"/>
        <w:autoSpaceDN w:val="0"/>
        <w:adjustRightInd w:val="0"/>
        <w:spacing w:after="280" w:line="240" w:lineRule="auto"/>
        <w:rPr>
          <w:del w:id="249" w:author="Rebecca Springmeyer" w:date="2014-01-24T11:01:00Z"/>
          <w:rFonts w:ascii="Calibri" w:hAnsi="Calibri" w:cs="Calibri"/>
          <w:sz w:val="28"/>
          <w:szCs w:val="28"/>
        </w:rPr>
      </w:pPr>
      <w:del w:id="250" w:author="Rebecca Springmeyer" w:date="2014-01-24T11:01:00Z">
        <w:r w:rsidDel="0027769D">
          <w:rPr>
            <w:rFonts w:ascii="Calibri" w:hAnsi="Calibri" w:cs="Calibri"/>
            <w:sz w:val="26"/>
            <w:szCs w:val="26"/>
          </w:rPr>
          <w:delText>Power challenge: As one specific example of emerging resource types, power is becoming critical. When the computing facility becomes power bound instead of compute-node bound, the new paradigm must help it to schedule workloads based upon the maximum power limit at any level at the facility. Thus, the resource representation of the new RM must be generalized enough to model consumable resources like power.</w:delText>
        </w:r>
      </w:del>
    </w:p>
    <w:p w14:paraId="58FDDAD6" w14:textId="6563628B" w:rsidR="008F4B5F" w:rsidDel="0027769D" w:rsidRDefault="008F4B5F" w:rsidP="008F4B5F">
      <w:pPr>
        <w:widowControl w:val="0"/>
        <w:autoSpaceDE w:val="0"/>
        <w:autoSpaceDN w:val="0"/>
        <w:adjustRightInd w:val="0"/>
        <w:spacing w:after="280" w:line="240" w:lineRule="auto"/>
        <w:rPr>
          <w:del w:id="251" w:author="Rebecca Springmeyer" w:date="2014-01-24T11:02:00Z"/>
          <w:rFonts w:ascii="Calibri" w:hAnsi="Calibri" w:cs="Calibri"/>
          <w:sz w:val="28"/>
          <w:szCs w:val="28"/>
        </w:rPr>
      </w:pPr>
      <w:del w:id="252" w:author="Rebecca Springmeyer" w:date="2014-01-24T11:02:00Z">
        <w:r w:rsidDel="0027769D">
          <w:rPr>
            <w:rFonts w:ascii="Calibri" w:hAnsi="Calibri" w:cs="Calibri"/>
            <w:sz w:val="26"/>
            <w:szCs w:val="26"/>
          </w:rPr>
          <w:delText>Scheduling challenge: As more diverse attributes of resources are factored into scheduling, more stalls can occur in the schedule. For instance, N compute nodes may sit idling simply because they do not meet the network proximity require- ment for a job that requested N nodes all connected at a same lower-level switch. Thus, our design must provide alternative ways to fill the stalls to meet this chal- lenge.</w:delText>
        </w:r>
      </w:del>
    </w:p>
    <w:p w14:paraId="1DC12D52" w14:textId="13460679" w:rsidR="008F4B5F" w:rsidDel="0027769D" w:rsidRDefault="008F4B5F" w:rsidP="008F4B5F">
      <w:pPr>
        <w:widowControl w:val="0"/>
        <w:autoSpaceDE w:val="0"/>
        <w:autoSpaceDN w:val="0"/>
        <w:adjustRightInd w:val="0"/>
        <w:spacing w:after="280" w:line="240" w:lineRule="auto"/>
        <w:rPr>
          <w:del w:id="253" w:author="Rebecca Springmeyer" w:date="2014-01-24T11:02:00Z"/>
          <w:rFonts w:ascii="Calibri" w:hAnsi="Calibri" w:cs="Calibri"/>
          <w:sz w:val="28"/>
          <w:szCs w:val="28"/>
        </w:rPr>
      </w:pPr>
      <w:del w:id="254" w:author="Rebecca Springmeyer" w:date="2014-01-24T11:02:00Z">
        <w:r w:rsidDel="0027769D">
          <w:rPr>
            <w:rFonts w:ascii="Calibri" w:hAnsi="Calibri" w:cs="Calibri"/>
            <w:sz w:val="26"/>
            <w:szCs w:val="26"/>
          </w:rPr>
          <w:delText>Productivity challenges: The new paradigm must improve end-user productivity in part through tightly integrated support for development and use of scalable code development run-time tools and research.</w:delText>
        </w:r>
      </w:del>
    </w:p>
    <w:p w14:paraId="16F453A5" w14:textId="35342542" w:rsidR="008F4B5F" w:rsidDel="0027769D" w:rsidRDefault="008F4B5F" w:rsidP="008F4B5F">
      <w:pPr>
        <w:widowControl w:val="0"/>
        <w:autoSpaceDE w:val="0"/>
        <w:autoSpaceDN w:val="0"/>
        <w:adjustRightInd w:val="0"/>
        <w:spacing w:after="280" w:line="240" w:lineRule="auto"/>
        <w:rPr>
          <w:del w:id="255" w:author="Rebecca Springmeyer" w:date="2014-01-24T11:02:00Z"/>
          <w:rFonts w:ascii="Calibri" w:hAnsi="Calibri" w:cs="Calibri"/>
          <w:sz w:val="28"/>
          <w:szCs w:val="28"/>
        </w:rPr>
      </w:pPr>
      <w:del w:id="256" w:author="Rebecca Springmeyer" w:date="2014-01-24T11:02:00Z">
        <w:r w:rsidDel="0027769D">
          <w:rPr>
            <w:rFonts w:ascii="Calibri" w:hAnsi="Calibri" w:cs="Calibri"/>
            <w:sz w:val="26"/>
            <w:szCs w:val="26"/>
          </w:rPr>
          <w:delText>Backward compatibility challenge: The new paradigm must also be able to model the traditional paradigm, as its small subset. This then provides our design with a straightforward path to backward compatibility with legacy scripts from a traditional paradigm.</w:delText>
        </w:r>
      </w:del>
    </w:p>
    <w:p w14:paraId="3639A4E7" w14:textId="5BA6B258" w:rsidR="008F4B5F" w:rsidDel="0027769D" w:rsidRDefault="008F4B5F" w:rsidP="008F4B5F">
      <w:pPr>
        <w:widowControl w:val="0"/>
        <w:autoSpaceDE w:val="0"/>
        <w:autoSpaceDN w:val="0"/>
        <w:adjustRightInd w:val="0"/>
        <w:spacing w:after="280" w:line="240" w:lineRule="auto"/>
        <w:rPr>
          <w:del w:id="257" w:author="Rebecca Springmeyer" w:date="2014-01-24T11:02:00Z"/>
          <w:rFonts w:ascii="Calibri" w:hAnsi="Calibri" w:cs="Calibri"/>
          <w:sz w:val="28"/>
          <w:szCs w:val="28"/>
        </w:rPr>
      </w:pPr>
      <w:del w:id="258" w:author="Rebecca Springmeyer" w:date="2014-01-24T11:02:00Z">
        <w:r w:rsidDel="0027769D">
          <w:rPr>
            <w:rFonts w:ascii="Calibri" w:hAnsi="Calibri" w:cs="Calibri"/>
            <w:sz w:val="26"/>
            <w:szCs w:val="26"/>
          </w:rPr>
          <w:delText>Integration risk: In the new paradigm, the RM must integrate other software essential to the next-generation computation. But with higher integration comes the risk of hard-wiring assumptions that later prove to be confining. That can force changes down the road that are inconsistent with the initial design. This motivates an extensible framework design.</w:delText>
        </w:r>
      </w:del>
    </w:p>
    <w:p w14:paraId="5C780217" w14:textId="095F7182" w:rsidR="008F4B5F" w:rsidDel="0027769D" w:rsidRDefault="008F4B5F" w:rsidP="008F4B5F">
      <w:pPr>
        <w:widowControl w:val="0"/>
        <w:autoSpaceDE w:val="0"/>
        <w:autoSpaceDN w:val="0"/>
        <w:adjustRightInd w:val="0"/>
        <w:spacing w:after="280" w:line="240" w:lineRule="auto"/>
        <w:rPr>
          <w:del w:id="259" w:author="Rebecca Springmeyer" w:date="2014-01-24T11:05:00Z"/>
          <w:rFonts w:ascii="Calibri" w:hAnsi="Calibri" w:cs="Calibri"/>
          <w:sz w:val="28"/>
          <w:szCs w:val="28"/>
        </w:rPr>
      </w:pPr>
      <w:del w:id="260" w:author="Rebecca Springmeyer" w:date="2014-01-24T11:05:00Z">
        <w:r w:rsidDel="0027769D">
          <w:rPr>
            <w:rFonts w:ascii="Calibri" w:hAnsi="Calibri" w:cs="Calibri"/>
            <w:sz w:val="26"/>
            <w:szCs w:val="26"/>
          </w:rPr>
          <w:delText>Higher downtime costs: The impact of downtime under the new paradigm be- comes much greater: if not designed adequately, a downtime can negatively a</w:delText>
        </w:r>
        <w:r w:rsidDel="0027769D">
          <w:rPr>
            <w:rFonts w:ascii="Lucida Grande" w:hAnsi="Lucida Grande" w:cs="Lucida Grande"/>
            <w:sz w:val="26"/>
            <w:szCs w:val="26"/>
          </w:rPr>
          <w:delText>↵</w:delText>
        </w:r>
        <w:r w:rsidDel="0027769D">
          <w:rPr>
            <w:rFonts w:ascii="Calibri" w:hAnsi="Calibri" w:cs="Calibri"/>
            <w:sz w:val="26"/>
            <w:szCs w:val="26"/>
          </w:rPr>
          <w:delText>ect</w:delText>
        </w:r>
      </w:del>
    </w:p>
    <w:p w14:paraId="02F513D6" w14:textId="69EBA9A3" w:rsidR="008F4B5F" w:rsidDel="0027769D" w:rsidRDefault="008F4B5F" w:rsidP="008F4B5F">
      <w:pPr>
        <w:widowControl w:val="0"/>
        <w:autoSpaceDE w:val="0"/>
        <w:autoSpaceDN w:val="0"/>
        <w:adjustRightInd w:val="0"/>
        <w:spacing w:after="280" w:line="240" w:lineRule="auto"/>
        <w:rPr>
          <w:del w:id="261" w:author="Rebecca Springmeyer" w:date="2014-01-24T11:05:00Z"/>
          <w:rFonts w:ascii="Calibri" w:hAnsi="Calibri" w:cs="Calibri"/>
          <w:sz w:val="28"/>
          <w:szCs w:val="28"/>
        </w:rPr>
      </w:pPr>
      <w:del w:id="262" w:author="Rebecca Springmeyer" w:date="2014-01-24T11:05:00Z">
        <w:r w:rsidDel="0027769D">
          <w:rPr>
            <w:rFonts w:ascii="Calibri" w:hAnsi="Calibri" w:cs="Calibri"/>
            <w:sz w:val="26"/>
            <w:szCs w:val="26"/>
          </w:rPr>
          <w:delText>the availability of a large portion of the facility and/or running workloads across it. Thus, the new paradigm must be tolerant of hardware and software faults and failures with no single point of failure and must also support live software upgrades.</w:delText>
        </w:r>
      </w:del>
    </w:p>
    <w:p w14:paraId="0F06A64D" w14:textId="6B13274B" w:rsidR="008F4B5F" w:rsidDel="005B1402" w:rsidRDefault="008F4B5F" w:rsidP="008F4B5F">
      <w:pPr>
        <w:widowControl w:val="0"/>
        <w:autoSpaceDE w:val="0"/>
        <w:autoSpaceDN w:val="0"/>
        <w:adjustRightInd w:val="0"/>
        <w:spacing w:after="280" w:line="240" w:lineRule="auto"/>
        <w:rPr>
          <w:del w:id="263" w:author="Rebecca Springmeyer" w:date="2014-01-24T11:13:00Z"/>
          <w:rFonts w:ascii="Calibri" w:hAnsi="Calibri" w:cs="Calibri"/>
          <w:sz w:val="28"/>
          <w:szCs w:val="28"/>
        </w:rPr>
      </w:pPr>
      <w:del w:id="264" w:author="Rebecca Springmeyer" w:date="2014-01-24T11:13:00Z">
        <w:r w:rsidDel="005B1402">
          <w:rPr>
            <w:rFonts w:ascii="Calibri" w:hAnsi="Calibri" w:cs="Calibri"/>
            <w:sz w:val="26"/>
            <w:szCs w:val="26"/>
          </w:rPr>
          <w:delText>Security challenge: As the new paradigm increasingly motivates a highly dis- tributed, hierarchical software design, the importance of security across and within the components becomes greater.</w:delText>
        </w:r>
      </w:del>
    </w:p>
    <w:p w14:paraId="0D269C3D" w14:textId="55EC6DB4" w:rsidR="008F4B5F" w:rsidRDefault="008F4B5F" w:rsidP="008F4B5F">
      <w:pPr>
        <w:widowControl w:val="0"/>
        <w:autoSpaceDE w:val="0"/>
        <w:autoSpaceDN w:val="0"/>
        <w:adjustRightInd w:val="0"/>
        <w:spacing w:after="280" w:line="240" w:lineRule="auto"/>
        <w:rPr>
          <w:rFonts w:ascii="Calibri" w:hAnsi="Calibri" w:cs="Calibri"/>
          <w:sz w:val="28"/>
          <w:szCs w:val="28"/>
        </w:rPr>
      </w:pPr>
      <w:del w:id="265" w:author="Rebecca Springmeyer" w:date="2014-01-24T11:13:00Z">
        <w:r w:rsidDel="005B1402">
          <w:rPr>
            <w:rFonts w:ascii="Calibri" w:hAnsi="Calibri" w:cs="Calibri"/>
            <w:sz w:val="26"/>
            <w:szCs w:val="26"/>
          </w:rPr>
          <w:delText>3</w:delText>
        </w:r>
      </w:del>
      <w:ins w:id="266" w:author="Rebecca Springmeyer" w:date="2014-01-24T11:13:00Z">
        <w:r w:rsidR="005B1402">
          <w:rPr>
            <w:rFonts w:ascii="Calibri" w:hAnsi="Calibri" w:cs="Calibri"/>
            <w:sz w:val="26"/>
            <w:szCs w:val="26"/>
          </w:rPr>
          <w:t>2</w:t>
        </w:r>
      </w:ins>
      <w:r>
        <w:rPr>
          <w:rFonts w:ascii="Calibri" w:hAnsi="Calibri" w:cs="Calibri"/>
          <w:sz w:val="26"/>
          <w:szCs w:val="26"/>
        </w:rPr>
        <w:t>.2 Conceptual Software Design</w:t>
      </w:r>
    </w:p>
    <w:p w14:paraId="1D44867C" w14:textId="35B46671"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 xml:space="preserve">We describe some of </w:t>
      </w:r>
      <w:ins w:id="267" w:author="Rebecca Springmeyer" w:date="2014-01-24T11:15:00Z">
        <w:r w:rsidR="005B1402">
          <w:rPr>
            <w:rFonts w:ascii="Calibri" w:hAnsi="Calibri" w:cs="Calibri"/>
            <w:sz w:val="26"/>
            <w:szCs w:val="26"/>
          </w:rPr>
          <w:t xml:space="preserve">the </w:t>
        </w:r>
      </w:ins>
      <w:del w:id="268" w:author="Rebecca Springmeyer" w:date="2014-01-24T11:15:00Z">
        <w:r w:rsidDel="005B1402">
          <w:rPr>
            <w:rFonts w:ascii="Calibri" w:hAnsi="Calibri" w:cs="Calibri"/>
            <w:sz w:val="26"/>
            <w:szCs w:val="26"/>
          </w:rPr>
          <w:delText xml:space="preserve">our </w:delText>
        </w:r>
      </w:del>
      <w:r>
        <w:rPr>
          <w:rFonts w:ascii="Calibri" w:hAnsi="Calibri" w:cs="Calibri"/>
          <w:sz w:val="26"/>
          <w:szCs w:val="26"/>
        </w:rPr>
        <w:t xml:space="preserve">primary </w:t>
      </w:r>
      <w:ins w:id="269" w:author="Rebecca Springmeyer" w:date="2014-01-24T11:15:00Z">
        <w:r w:rsidR="005B1402">
          <w:rPr>
            <w:rFonts w:ascii="Calibri" w:hAnsi="Calibri" w:cs="Calibri"/>
            <w:sz w:val="26"/>
            <w:szCs w:val="26"/>
          </w:rPr>
          <w:t xml:space="preserve">elements of this new </w:t>
        </w:r>
      </w:ins>
      <w:r>
        <w:rPr>
          <w:rFonts w:ascii="Calibri" w:hAnsi="Calibri" w:cs="Calibri"/>
          <w:sz w:val="26"/>
          <w:szCs w:val="26"/>
        </w:rPr>
        <w:t>conceptual model</w:t>
      </w:r>
      <w:del w:id="270" w:author="Rebecca Springmeyer" w:date="2014-01-24T11:15:00Z">
        <w:r w:rsidDel="005B1402">
          <w:rPr>
            <w:rFonts w:ascii="Calibri" w:hAnsi="Calibri" w:cs="Calibri"/>
            <w:sz w:val="26"/>
            <w:szCs w:val="26"/>
          </w:rPr>
          <w:delText>s</w:delText>
        </w:r>
      </w:del>
      <w:r>
        <w:rPr>
          <w:rFonts w:ascii="Calibri" w:hAnsi="Calibri" w:cs="Calibri"/>
          <w:sz w:val="26"/>
          <w:szCs w:val="26"/>
        </w:rPr>
        <w:t xml:space="preserve"> </w:t>
      </w:r>
      <w:del w:id="271" w:author="Rebecca Springmeyer" w:date="2014-01-24T11:16:00Z">
        <w:r w:rsidDel="005B1402">
          <w:rPr>
            <w:rFonts w:ascii="Calibri" w:hAnsi="Calibri" w:cs="Calibri"/>
            <w:sz w:val="26"/>
            <w:szCs w:val="26"/>
          </w:rPr>
          <w:delText xml:space="preserve">that will embody this new paradigm </w:delText>
        </w:r>
      </w:del>
      <w:r>
        <w:rPr>
          <w:rFonts w:ascii="Calibri" w:hAnsi="Calibri" w:cs="Calibri"/>
          <w:sz w:val="26"/>
          <w:szCs w:val="26"/>
        </w:rPr>
        <w:t>while addressing the multitude of design challenges described above. These models form the basis for the software design of F</w:t>
      </w:r>
      <w:ins w:id="272" w:author="Rebecca Springmeyer" w:date="2014-01-24T11:16:00Z">
        <w:r w:rsidR="005B1402">
          <w:rPr>
            <w:rFonts w:ascii="Calibri" w:hAnsi="Calibri" w:cs="Calibri"/>
            <w:sz w:val="26"/>
            <w:szCs w:val="26"/>
          </w:rPr>
          <w:t>lux</w:t>
        </w:r>
      </w:ins>
      <w:del w:id="273" w:author="Rebecca Springmeyer" w:date="2014-01-24T11:16:00Z">
        <w:r w:rsidDel="005B1402">
          <w:rPr>
            <w:rFonts w:ascii="Calibri" w:hAnsi="Calibri" w:cs="Calibri"/>
            <w:sz w:val="26"/>
            <w:szCs w:val="26"/>
          </w:rPr>
          <w:delText>LUX</w:delText>
        </w:r>
      </w:del>
      <w:r>
        <w:rPr>
          <w:rFonts w:ascii="Calibri" w:hAnsi="Calibri" w:cs="Calibri"/>
          <w:sz w:val="26"/>
          <w:szCs w:val="26"/>
        </w:rPr>
        <w:t>.</w:t>
      </w:r>
    </w:p>
    <w:p w14:paraId="68E810F8" w14:textId="77777777"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Unified Job Model: Traditionally, a job is simply defined to be a resource allo</w:t>
      </w:r>
      <w:del w:id="274" w:author="Rebecca Springmeyer" w:date="2014-01-24T11:17:00Z">
        <w:r w:rsidDel="005B1402">
          <w:rPr>
            <w:rFonts w:ascii="Calibri" w:hAnsi="Calibri" w:cs="Calibri"/>
            <w:sz w:val="26"/>
            <w:szCs w:val="26"/>
          </w:rPr>
          <w:delText xml:space="preserve">- </w:delText>
        </w:r>
      </w:del>
      <w:r>
        <w:rPr>
          <w:rFonts w:ascii="Calibri" w:hAnsi="Calibri" w:cs="Calibri"/>
          <w:sz w:val="26"/>
          <w:szCs w:val="26"/>
        </w:rPr>
        <w:t>cation, a concept too weak to support the new paradigm. Rather, we unify the traditional job notion with the notion of a resource manager instance—an inde</w:t>
      </w:r>
      <w:del w:id="275" w:author="Rebecca Springmeyer" w:date="2014-01-24T11:17:00Z">
        <w:r w:rsidDel="005B1402">
          <w:rPr>
            <w:rFonts w:ascii="Calibri" w:hAnsi="Calibri" w:cs="Calibri"/>
            <w:sz w:val="26"/>
            <w:szCs w:val="26"/>
          </w:rPr>
          <w:delText xml:space="preserve">- </w:delText>
        </w:r>
      </w:del>
      <w:r>
        <w:rPr>
          <w:rFonts w:ascii="Calibri" w:hAnsi="Calibri" w:cs="Calibri"/>
          <w:sz w:val="26"/>
          <w:szCs w:val="26"/>
        </w:rPr>
        <w:t>pendent set of resource manager services. The RM instance must be delegated the main responsibility of managing the resources allocated to the job. Then, the unified job model becomes the foundation on which to build a hierarchical, resource-management scheme to address the multidimensional scale challenge. In addition, an RM instance can implement compatibility mode with a particular traditional paradigm only over its own allocation, providing a straightforward path to address the backward compatibility challenge.</w:t>
      </w:r>
    </w:p>
    <w:p w14:paraId="29DFF6B4" w14:textId="2B9096B1"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 xml:space="preserve">Job Hierarchy Model: To scale the new </w:t>
      </w:r>
      <w:del w:id="276" w:author="Rebecca Springmeyer" w:date="2014-01-24T11:17:00Z">
        <w:r w:rsidDel="005B1402">
          <w:rPr>
            <w:rFonts w:ascii="Calibri" w:hAnsi="Calibri" w:cs="Calibri"/>
            <w:sz w:val="26"/>
            <w:szCs w:val="26"/>
          </w:rPr>
          <w:delText xml:space="preserve">paradigm </w:delText>
        </w:r>
      </w:del>
      <w:ins w:id="277" w:author="Rebecca Springmeyer" w:date="2014-01-24T11:17:00Z">
        <w:r w:rsidR="005B1402">
          <w:rPr>
            <w:rFonts w:ascii="Calibri" w:hAnsi="Calibri" w:cs="Calibri"/>
            <w:sz w:val="26"/>
            <w:szCs w:val="26"/>
          </w:rPr>
          <w:t xml:space="preserve">conceptual model </w:t>
        </w:r>
      </w:ins>
      <w:r>
        <w:rPr>
          <w:rFonts w:ascii="Calibri" w:hAnsi="Calibri" w:cs="Calibri"/>
          <w:sz w:val="26"/>
          <w:szCs w:val="26"/>
        </w:rPr>
        <w:t>in the scaling limit of the en- tire computing facility, we must avoid a centralized approach: the new paradigm requires a hierarchical management scheme with a well-balanced, multilevel delegation structure. For this purpose, we use a tree-based job hierarchy model that has many proven advantages for extreme scalability. In this model, a job is only required to manage its children jobs, which would be only a small fraction of the total number of jobs that are run across the entire computing facility. Further, several guiding principles throughout the job hierarchy strike a balance between the management responsibility of a parent job and delegation and empowerment of a child job:</w:t>
      </w:r>
    </w:p>
    <w:p w14:paraId="10080D7E" w14:textId="77777777" w:rsidR="008F4B5F" w:rsidRDefault="008F4B5F" w:rsidP="008F4B5F">
      <w:pPr>
        <w:widowControl w:val="0"/>
        <w:numPr>
          <w:ilvl w:val="0"/>
          <w:numId w:val="4"/>
        </w:numPr>
        <w:tabs>
          <w:tab w:val="left" w:pos="220"/>
          <w:tab w:val="left" w:pos="720"/>
        </w:tabs>
        <w:autoSpaceDE w:val="0"/>
        <w:autoSpaceDN w:val="0"/>
        <w:adjustRightInd w:val="0"/>
        <w:spacing w:after="260" w:line="240" w:lineRule="auto"/>
        <w:ind w:hanging="720"/>
        <w:rPr>
          <w:rFonts w:ascii="Calibri" w:hAnsi="Calibri" w:cs="Calibri"/>
          <w:sz w:val="26"/>
          <w:szCs w:val="26"/>
        </w:rPr>
      </w:pPr>
      <w:r>
        <w:rPr>
          <w:rFonts w:ascii="Calibri" w:hAnsi="Calibri" w:cs="Calibri"/>
          <w:sz w:val="26"/>
          <w:szCs w:val="26"/>
        </w:rPr>
        <w:t xml:space="preserve">Parent bounding rule: the parent job grants and confines the resource </w:t>
      </w:r>
      <w:proofErr w:type="spellStart"/>
      <w:r>
        <w:rPr>
          <w:rFonts w:ascii="Calibri" w:hAnsi="Calibri" w:cs="Calibri"/>
          <w:sz w:val="26"/>
          <w:szCs w:val="26"/>
        </w:rPr>
        <w:t>allo</w:t>
      </w:r>
      <w:proofErr w:type="spellEnd"/>
      <w:r>
        <w:rPr>
          <w:rFonts w:ascii="Calibri" w:hAnsi="Calibri" w:cs="Calibri"/>
          <w:sz w:val="26"/>
          <w:szCs w:val="26"/>
        </w:rPr>
        <w:t xml:space="preserve">- </w:t>
      </w:r>
      <w:proofErr w:type="spellStart"/>
      <w:r>
        <w:rPr>
          <w:rFonts w:ascii="Calibri" w:hAnsi="Calibri" w:cs="Calibri"/>
          <w:sz w:val="26"/>
          <w:szCs w:val="26"/>
        </w:rPr>
        <w:t>cation</w:t>
      </w:r>
      <w:proofErr w:type="spellEnd"/>
      <w:r>
        <w:rPr>
          <w:rFonts w:ascii="Calibri" w:hAnsi="Calibri" w:cs="Calibri"/>
          <w:sz w:val="26"/>
          <w:szCs w:val="26"/>
        </w:rPr>
        <w:t xml:space="preserve"> of all of its children. </w:t>
      </w:r>
    </w:p>
    <w:p w14:paraId="1FFA53CC" w14:textId="77777777" w:rsidR="008F4B5F" w:rsidRDefault="008F4B5F" w:rsidP="008F4B5F">
      <w:pPr>
        <w:widowControl w:val="0"/>
        <w:numPr>
          <w:ilvl w:val="0"/>
          <w:numId w:val="4"/>
        </w:numPr>
        <w:tabs>
          <w:tab w:val="left" w:pos="220"/>
          <w:tab w:val="left" w:pos="720"/>
        </w:tabs>
        <w:autoSpaceDE w:val="0"/>
        <w:autoSpaceDN w:val="0"/>
        <w:adjustRightInd w:val="0"/>
        <w:spacing w:after="260" w:line="240" w:lineRule="auto"/>
        <w:ind w:hanging="720"/>
        <w:rPr>
          <w:rFonts w:ascii="Calibri" w:hAnsi="Calibri" w:cs="Calibri"/>
          <w:sz w:val="26"/>
          <w:szCs w:val="26"/>
        </w:rPr>
      </w:pPr>
      <w:r>
        <w:rPr>
          <w:rFonts w:ascii="Calibri" w:hAnsi="Calibri" w:cs="Calibri"/>
          <w:sz w:val="26"/>
          <w:szCs w:val="26"/>
        </w:rPr>
        <w:t xml:space="preserve">Child empowerment rule: within the bound set by the parent, the child job is delegated the ownership of the allocation and becomes solely responsible for most </w:t>
      </w:r>
      <w:proofErr w:type="spellStart"/>
      <w:r>
        <w:rPr>
          <w:rFonts w:ascii="Calibri" w:hAnsi="Calibri" w:cs="Calibri"/>
          <w:sz w:val="26"/>
          <w:szCs w:val="26"/>
        </w:rPr>
        <w:t>ecient</w:t>
      </w:r>
      <w:proofErr w:type="spellEnd"/>
      <w:r>
        <w:rPr>
          <w:rFonts w:ascii="Calibri" w:hAnsi="Calibri" w:cs="Calibri"/>
          <w:sz w:val="26"/>
          <w:szCs w:val="26"/>
        </w:rPr>
        <w:t xml:space="preserve"> uses of the resources. </w:t>
      </w:r>
    </w:p>
    <w:p w14:paraId="3BD7659A" w14:textId="77777777" w:rsidR="00316D4D" w:rsidRPr="00316D4D" w:rsidRDefault="008F4B5F" w:rsidP="005B1402">
      <w:pPr>
        <w:widowControl w:val="0"/>
        <w:numPr>
          <w:ilvl w:val="0"/>
          <w:numId w:val="4"/>
        </w:numPr>
        <w:tabs>
          <w:tab w:val="left" w:pos="220"/>
          <w:tab w:val="left" w:pos="720"/>
        </w:tabs>
        <w:autoSpaceDE w:val="0"/>
        <w:autoSpaceDN w:val="0"/>
        <w:adjustRightInd w:val="0"/>
        <w:spacing w:after="260" w:line="240" w:lineRule="auto"/>
        <w:ind w:hanging="720"/>
        <w:rPr>
          <w:ins w:id="278" w:author="Rebecca Springmeyer" w:date="2014-01-24T11:20:00Z"/>
          <w:rFonts w:ascii="Calibri" w:hAnsi="Calibri" w:cs="Calibri"/>
          <w:sz w:val="28"/>
          <w:szCs w:val="28"/>
        </w:rPr>
        <w:pPrChange w:id="279" w:author="Rebecca Springmeyer" w:date="2014-01-24T11:19:00Z">
          <w:pPr>
            <w:widowControl w:val="0"/>
            <w:autoSpaceDE w:val="0"/>
            <w:autoSpaceDN w:val="0"/>
            <w:adjustRightInd w:val="0"/>
            <w:spacing w:after="280" w:line="240" w:lineRule="auto"/>
          </w:pPr>
        </w:pPrChange>
      </w:pPr>
      <w:r>
        <w:rPr>
          <w:rFonts w:ascii="Calibri" w:hAnsi="Calibri" w:cs="Calibri"/>
          <w:sz w:val="26"/>
          <w:szCs w:val="26"/>
        </w:rPr>
        <w:t>Parental consent rule: the child job must ask its parent job when it wants to grow or shrink the resource allocation, and it is up to the parent to grant the request.  </w:t>
      </w:r>
    </w:p>
    <w:p w14:paraId="43A83241" w14:textId="4BDD7E8A" w:rsidR="008F4B5F" w:rsidRDefault="008F4B5F" w:rsidP="00316D4D">
      <w:pPr>
        <w:widowControl w:val="0"/>
        <w:tabs>
          <w:tab w:val="left" w:pos="220"/>
          <w:tab w:val="left" w:pos="720"/>
        </w:tabs>
        <w:autoSpaceDE w:val="0"/>
        <w:autoSpaceDN w:val="0"/>
        <w:adjustRightInd w:val="0"/>
        <w:spacing w:after="260" w:line="240" w:lineRule="auto"/>
        <w:rPr>
          <w:rFonts w:ascii="Calibri" w:hAnsi="Calibri" w:cs="Calibri"/>
          <w:sz w:val="28"/>
          <w:szCs w:val="28"/>
        </w:rPr>
        <w:pPrChange w:id="280" w:author="Rebecca Springmeyer" w:date="2014-01-24T11:21:00Z">
          <w:pPr>
            <w:widowControl w:val="0"/>
            <w:autoSpaceDE w:val="0"/>
            <w:autoSpaceDN w:val="0"/>
            <w:adjustRightInd w:val="0"/>
            <w:spacing w:after="280" w:line="240" w:lineRule="auto"/>
          </w:pPr>
        </w:pPrChange>
      </w:pPr>
      <w:r>
        <w:rPr>
          <w:rFonts w:ascii="Calibri" w:hAnsi="Calibri" w:cs="Calibri"/>
          <w:sz w:val="26"/>
          <w:szCs w:val="26"/>
        </w:rPr>
        <w:t xml:space="preserve">In general, these rules enforce the first principle of the new </w:t>
      </w:r>
      <w:del w:id="281" w:author="Rebecca Springmeyer" w:date="2014-01-24T11:21:00Z">
        <w:r w:rsidDel="00316D4D">
          <w:rPr>
            <w:rFonts w:ascii="Calibri" w:hAnsi="Calibri" w:cs="Calibri"/>
            <w:sz w:val="26"/>
            <w:szCs w:val="26"/>
          </w:rPr>
          <w:delText>paradigm</w:delText>
        </w:r>
      </w:del>
      <w:ins w:id="282" w:author="Rebecca Springmeyer" w:date="2014-01-24T11:21:00Z">
        <w:r w:rsidR="00316D4D">
          <w:rPr>
            <w:rFonts w:ascii="Calibri" w:hAnsi="Calibri" w:cs="Calibri"/>
            <w:sz w:val="26"/>
            <w:szCs w:val="26"/>
          </w:rPr>
          <w:t>model</w:t>
        </w:r>
      </w:ins>
      <w:r>
        <w:rPr>
          <w:rFonts w:ascii="Calibri" w:hAnsi="Calibri" w:cs="Calibri"/>
          <w:sz w:val="26"/>
          <w:szCs w:val="26"/>
        </w:rPr>
        <w:t>: im</w:t>
      </w:r>
      <w:r w:rsidRPr="005B1402">
        <w:rPr>
          <w:rFonts w:ascii="Calibri" w:hAnsi="Calibri" w:cs="Calibri"/>
          <w:sz w:val="26"/>
          <w:szCs w:val="26"/>
        </w:rPr>
        <w:t>posing highly complex resource bounds to guarantee the highest operational</w:t>
      </w:r>
      <w:ins w:id="283" w:author="Rebecca Springmeyer" w:date="2014-01-24T11:20:00Z">
        <w:r w:rsidR="00316D4D">
          <w:rPr>
            <w:rFonts w:ascii="Calibri" w:hAnsi="Calibri" w:cs="Calibri"/>
            <w:sz w:val="26"/>
            <w:szCs w:val="26"/>
          </w:rPr>
          <w:t xml:space="preserve"> efficiency </w:t>
        </w:r>
      </w:ins>
      <w:r>
        <w:rPr>
          <w:rFonts w:ascii="Calibri" w:hAnsi="Calibri" w:cs="Calibri"/>
          <w:sz w:val="26"/>
          <w:szCs w:val="26"/>
        </w:rPr>
        <w:t xml:space="preserve">at any level across the computing facility, while enabling most </w:t>
      </w:r>
      <w:proofErr w:type="spellStart"/>
      <w:r>
        <w:rPr>
          <w:rFonts w:ascii="Calibri" w:hAnsi="Calibri" w:cs="Calibri"/>
          <w:sz w:val="26"/>
          <w:szCs w:val="26"/>
        </w:rPr>
        <w:t>ecient</w:t>
      </w:r>
      <w:proofErr w:type="spellEnd"/>
      <w:r>
        <w:rPr>
          <w:rFonts w:ascii="Calibri" w:hAnsi="Calibri" w:cs="Calibri"/>
          <w:sz w:val="26"/>
          <w:szCs w:val="26"/>
        </w:rPr>
        <w:t xml:space="preserve"> execution and scheduling of the workloads within these bounds.</w:t>
      </w:r>
      <w:ins w:id="284" w:author="Rebecca Springmeyer" w:date="2014-01-24T11:21:00Z">
        <w:r w:rsidR="00316D4D">
          <w:rPr>
            <w:rFonts w:ascii="Calibri" w:hAnsi="Calibri" w:cs="Calibri"/>
            <w:sz w:val="26"/>
            <w:szCs w:val="26"/>
          </w:rPr>
          <w:t xml:space="preserve"> </w:t>
        </w:r>
      </w:ins>
      <w:r>
        <w:rPr>
          <w:rFonts w:ascii="Calibri" w:hAnsi="Calibri" w:cs="Calibri"/>
          <w:sz w:val="26"/>
          <w:szCs w:val="26"/>
        </w:rPr>
        <w:t xml:space="preserve">At the same time, this model is the most fundamental design concept, which forms the basis to address many of the design challenges including the </w:t>
      </w:r>
      <w:r w:rsidRPr="00316D4D">
        <w:rPr>
          <w:rFonts w:ascii="Calibri" w:hAnsi="Calibri" w:cs="Calibri"/>
          <w:i/>
          <w:sz w:val="26"/>
          <w:szCs w:val="26"/>
        </w:rPr>
        <w:t>multidimensional scale</w:t>
      </w:r>
      <w:ins w:id="285" w:author="Rebecca Springmeyer" w:date="2014-01-24T11:22:00Z">
        <w:r w:rsidR="00316D4D">
          <w:rPr>
            <w:rFonts w:ascii="Calibri" w:hAnsi="Calibri" w:cs="Calibri"/>
            <w:sz w:val="26"/>
            <w:szCs w:val="26"/>
          </w:rPr>
          <w:t xml:space="preserve">, </w:t>
        </w:r>
        <w:r w:rsidR="00316D4D" w:rsidRPr="00316D4D">
          <w:rPr>
            <w:rFonts w:ascii="Calibri" w:hAnsi="Calibri" w:cs="Calibri"/>
            <w:i/>
            <w:sz w:val="26"/>
            <w:szCs w:val="26"/>
          </w:rPr>
          <w:t>rich resource model</w:t>
        </w:r>
      </w:ins>
      <w:ins w:id="286" w:author="Rebecca Springmeyer" w:date="2014-01-24T11:21:00Z">
        <w:r w:rsidR="00316D4D">
          <w:rPr>
            <w:rFonts w:ascii="Calibri" w:hAnsi="Calibri" w:cs="Calibri"/>
            <w:sz w:val="26"/>
            <w:szCs w:val="26"/>
          </w:rPr>
          <w:t xml:space="preserve"> and</w:t>
        </w:r>
      </w:ins>
      <w:r>
        <w:rPr>
          <w:rFonts w:ascii="Calibri" w:hAnsi="Calibri" w:cs="Calibri"/>
          <w:sz w:val="26"/>
          <w:szCs w:val="26"/>
        </w:rPr>
        <w:t xml:space="preserve"> </w:t>
      </w:r>
      <w:r w:rsidRPr="00316D4D">
        <w:rPr>
          <w:rFonts w:ascii="Calibri" w:hAnsi="Calibri" w:cs="Calibri"/>
          <w:i/>
          <w:sz w:val="26"/>
          <w:szCs w:val="26"/>
        </w:rPr>
        <w:t>dynamic workload</w:t>
      </w:r>
      <w:ins w:id="287" w:author="Rebecca Springmeyer" w:date="2014-01-24T11:21:00Z">
        <w:r w:rsidR="00316D4D">
          <w:rPr>
            <w:rFonts w:ascii="Calibri" w:hAnsi="Calibri" w:cs="Calibri"/>
            <w:sz w:val="26"/>
            <w:szCs w:val="26"/>
          </w:rPr>
          <w:t xml:space="preserve"> challenges previously described</w:t>
        </w:r>
      </w:ins>
      <w:del w:id="288" w:author="Rebecca Springmeyer" w:date="2014-01-24T11:22:00Z">
        <w:r w:rsidDel="00316D4D">
          <w:rPr>
            <w:rFonts w:ascii="Calibri" w:hAnsi="Calibri" w:cs="Calibri"/>
            <w:sz w:val="26"/>
            <w:szCs w:val="26"/>
          </w:rPr>
          <w:delText xml:space="preserve">, </w:delText>
        </w:r>
      </w:del>
      <w:del w:id="289" w:author="Rebecca Springmeyer" w:date="2014-01-24T11:23:00Z">
        <w:r w:rsidDel="00316D4D">
          <w:rPr>
            <w:rFonts w:ascii="Calibri" w:hAnsi="Calibri" w:cs="Calibri"/>
            <w:sz w:val="26"/>
            <w:szCs w:val="26"/>
          </w:rPr>
          <w:delText>power, and scheduling challenges</w:delText>
        </w:r>
      </w:del>
      <w:r>
        <w:rPr>
          <w:rFonts w:ascii="Calibri" w:hAnsi="Calibri" w:cs="Calibri"/>
          <w:sz w:val="26"/>
          <w:szCs w:val="26"/>
        </w:rPr>
        <w:t>.</w:t>
      </w:r>
    </w:p>
    <w:p w14:paraId="269CBD68" w14:textId="77777777"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 xml:space="preserve">Generalized Resource Model: In the traditional paradigm, compute resources are modeled primarily as a collection of compute nodes, a simplistic perspective </w:t>
      </w:r>
      <w:proofErr w:type="gramStart"/>
      <w:r>
        <w:rPr>
          <w:rFonts w:ascii="Calibri" w:hAnsi="Calibri" w:cs="Calibri"/>
          <w:sz w:val="26"/>
          <w:szCs w:val="26"/>
        </w:rPr>
        <w:t>ill-</w:t>
      </w:r>
      <w:proofErr w:type="gramEnd"/>
      <w:r>
        <w:rPr>
          <w:rFonts w:ascii="Calibri" w:hAnsi="Calibri" w:cs="Calibri"/>
          <w:sz w:val="26"/>
          <w:szCs w:val="26"/>
        </w:rPr>
        <w:t xml:space="preserve"> suited for the new paradigm. Today’s applications are diverse with disparate limiting performance factors beyond floating point computation.</w:t>
      </w:r>
    </w:p>
    <w:p w14:paraId="661B17CB" w14:textId="0BFEDEB5"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 xml:space="preserve">Further, computing centers are increasingly concerned about managing new resource types such as power and shared persistent storage. The generalized resource model is our concept to represent various resource types and their re- </w:t>
      </w:r>
      <w:proofErr w:type="spellStart"/>
      <w:r>
        <w:rPr>
          <w:rFonts w:ascii="Calibri" w:hAnsi="Calibri" w:cs="Calibri"/>
          <w:sz w:val="26"/>
          <w:szCs w:val="26"/>
        </w:rPr>
        <w:t>lationships</w:t>
      </w:r>
      <w:proofErr w:type="spellEnd"/>
      <w:r>
        <w:rPr>
          <w:rFonts w:ascii="Calibri" w:hAnsi="Calibri" w:cs="Calibri"/>
          <w:sz w:val="26"/>
          <w:szCs w:val="26"/>
        </w:rPr>
        <w:t xml:space="preserve"> that can impact how well applications perform and the computing facility operates. Our generalized resource model also includes a unified resource specification and description language. Speaking the same resource description language for request specification provides transparency and fine-grained </w:t>
      </w:r>
      <w:proofErr w:type="spellStart"/>
      <w:r>
        <w:rPr>
          <w:rFonts w:ascii="Calibri" w:hAnsi="Calibri" w:cs="Calibri"/>
          <w:sz w:val="26"/>
          <w:szCs w:val="26"/>
        </w:rPr>
        <w:t>expressibility</w:t>
      </w:r>
      <w:proofErr w:type="spellEnd"/>
      <w:r>
        <w:rPr>
          <w:rFonts w:ascii="Calibri" w:hAnsi="Calibri" w:cs="Calibri"/>
          <w:sz w:val="26"/>
          <w:szCs w:val="26"/>
        </w:rPr>
        <w:t xml:space="preserve">. Our generalized resource model addresses </w:t>
      </w:r>
      <w:del w:id="290" w:author="Rebecca Springmeyer" w:date="2014-01-24T11:23:00Z">
        <w:r w:rsidDel="00316D4D">
          <w:rPr>
            <w:rFonts w:ascii="Calibri" w:hAnsi="Calibri" w:cs="Calibri"/>
            <w:sz w:val="26"/>
            <w:szCs w:val="26"/>
          </w:rPr>
          <w:delText xml:space="preserve">not only </w:delText>
        </w:r>
      </w:del>
      <w:r>
        <w:rPr>
          <w:rFonts w:ascii="Calibri" w:hAnsi="Calibri" w:cs="Calibri"/>
          <w:sz w:val="26"/>
          <w:szCs w:val="26"/>
        </w:rPr>
        <w:t xml:space="preserve">the </w:t>
      </w:r>
      <w:r w:rsidRPr="00316D4D">
        <w:rPr>
          <w:rFonts w:ascii="Calibri" w:hAnsi="Calibri" w:cs="Calibri"/>
          <w:i/>
          <w:sz w:val="26"/>
          <w:szCs w:val="26"/>
        </w:rPr>
        <w:t>diverse workload</w:t>
      </w:r>
      <w:r>
        <w:rPr>
          <w:rFonts w:ascii="Calibri" w:hAnsi="Calibri" w:cs="Calibri"/>
          <w:sz w:val="26"/>
          <w:szCs w:val="26"/>
        </w:rPr>
        <w:t xml:space="preserve"> </w:t>
      </w:r>
      <w:del w:id="291" w:author="Rebecca Springmeyer" w:date="2014-01-24T11:24:00Z">
        <w:r w:rsidDel="00316D4D">
          <w:rPr>
            <w:rFonts w:ascii="Calibri" w:hAnsi="Calibri" w:cs="Calibri"/>
            <w:sz w:val="26"/>
            <w:szCs w:val="26"/>
          </w:rPr>
          <w:delText>and power challenges, but the scheduling challenge.</w:delText>
        </w:r>
      </w:del>
      <w:ins w:id="292" w:author="Rebecca Springmeyer" w:date="2014-01-24T11:24:00Z">
        <w:r w:rsidR="00316D4D">
          <w:rPr>
            <w:rFonts w:ascii="Calibri" w:hAnsi="Calibri" w:cs="Calibri"/>
            <w:sz w:val="26"/>
            <w:szCs w:val="26"/>
          </w:rPr>
          <w:t>challenge.</w:t>
        </w:r>
      </w:ins>
    </w:p>
    <w:p w14:paraId="386CBEDB" w14:textId="77777777"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 xml:space="preserve">More specifically, the unified language approach allows users to express their resource requests more flexibly, e.g., using ranges or </w:t>
      </w:r>
      <w:proofErr w:type="spellStart"/>
      <w:proofErr w:type="gramStart"/>
      <w:r>
        <w:rPr>
          <w:rFonts w:ascii="Calibri" w:hAnsi="Calibri" w:cs="Calibri"/>
          <w:sz w:val="26"/>
          <w:szCs w:val="26"/>
        </w:rPr>
        <w:t>boolean</w:t>
      </w:r>
      <w:proofErr w:type="spellEnd"/>
      <w:proofErr w:type="gramEnd"/>
      <w:r>
        <w:rPr>
          <w:rFonts w:ascii="Calibri" w:hAnsi="Calibri" w:cs="Calibri"/>
          <w:sz w:val="26"/>
          <w:szCs w:val="26"/>
        </w:rPr>
        <w:t xml:space="preserve"> expressions instead of hard amounts to allow requests to be fulfilled from several equivalent resource types. This makes the scheduling granularity of jobs finer and more malleable.</w:t>
      </w:r>
    </w:p>
    <w:p w14:paraId="3EE2B7EB" w14:textId="77777777"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Resource Allocation Elasticity Model: As our applications and their programming models are becoming increasingly dynamic, the new paradigm must support an elasticity model where an existing resource allocation can grow and shrink, depending on the current needs of applications and/or the computing facility.</w:t>
      </w:r>
    </w:p>
    <w:p w14:paraId="1AB67C7A" w14:textId="1731E475"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 xml:space="preserve">We support the elasticity model within our job hierarchy framework above: a child job sends </w:t>
      </w:r>
      <w:proofErr w:type="gramStart"/>
      <w:r>
        <w:rPr>
          <w:rFonts w:ascii="Calibri" w:hAnsi="Calibri" w:cs="Calibri"/>
          <w:sz w:val="26"/>
          <w:szCs w:val="26"/>
        </w:rPr>
        <w:t>a grow</w:t>
      </w:r>
      <w:proofErr w:type="gramEnd"/>
      <w:r>
        <w:rPr>
          <w:rFonts w:ascii="Calibri" w:hAnsi="Calibri" w:cs="Calibri"/>
          <w:sz w:val="26"/>
          <w:szCs w:val="26"/>
        </w:rPr>
        <w:t xml:space="preserve"> or shrink request to its parent, which can go up the job hierarchy until all requisite constraints are known for this request. Also, combining this with the generalized resource model, the elasticity can be expressed for any resource including power consumption. Our elasticity model </w:t>
      </w:r>
      <w:del w:id="293" w:author="Rebecca Springmeyer" w:date="2014-01-24T11:26:00Z">
        <w:r w:rsidDel="00316D4D">
          <w:rPr>
            <w:rFonts w:ascii="Calibri" w:hAnsi="Calibri" w:cs="Calibri"/>
            <w:sz w:val="26"/>
            <w:szCs w:val="26"/>
          </w:rPr>
          <w:delText xml:space="preserve">not only </w:delText>
        </w:r>
      </w:del>
      <w:r>
        <w:rPr>
          <w:rFonts w:ascii="Calibri" w:hAnsi="Calibri" w:cs="Calibri"/>
          <w:sz w:val="26"/>
          <w:szCs w:val="26"/>
        </w:rPr>
        <w:t xml:space="preserve">addresses the </w:t>
      </w:r>
      <w:r w:rsidRPr="00316D4D">
        <w:rPr>
          <w:rFonts w:ascii="Calibri" w:hAnsi="Calibri" w:cs="Calibri"/>
          <w:i/>
          <w:sz w:val="26"/>
          <w:szCs w:val="26"/>
          <w:rPrChange w:id="294" w:author="Rebecca Springmeyer" w:date="2014-01-24T11:26:00Z">
            <w:rPr>
              <w:rFonts w:ascii="Calibri" w:hAnsi="Calibri" w:cs="Calibri"/>
              <w:sz w:val="26"/>
              <w:szCs w:val="26"/>
            </w:rPr>
          </w:rPrChange>
        </w:rPr>
        <w:t>dynamic workload</w:t>
      </w:r>
      <w:r>
        <w:rPr>
          <w:rFonts w:ascii="Calibri" w:hAnsi="Calibri" w:cs="Calibri"/>
          <w:sz w:val="26"/>
          <w:szCs w:val="26"/>
        </w:rPr>
        <w:t xml:space="preserve"> </w:t>
      </w:r>
      <w:ins w:id="295" w:author="Rebecca Springmeyer" w:date="2014-01-24T11:26:00Z">
        <w:r w:rsidR="00316D4D">
          <w:rPr>
            <w:rFonts w:ascii="Calibri" w:hAnsi="Calibri" w:cs="Calibri"/>
            <w:sz w:val="26"/>
            <w:szCs w:val="26"/>
          </w:rPr>
          <w:t xml:space="preserve">challenge. </w:t>
        </w:r>
      </w:ins>
      <w:commentRangeStart w:id="296"/>
      <w:del w:id="297" w:author="Rebecca Springmeyer" w:date="2014-01-24T11:26:00Z">
        <w:r w:rsidDel="00316D4D">
          <w:rPr>
            <w:rFonts w:ascii="Calibri" w:hAnsi="Calibri" w:cs="Calibri"/>
            <w:sz w:val="26"/>
            <w:szCs w:val="26"/>
          </w:rPr>
          <w:delText xml:space="preserve">and power challenges, but also scheduling challenge. </w:delText>
        </w:r>
      </w:del>
      <w:del w:id="298" w:author="Rebecca Springmeyer" w:date="2014-01-24T11:28:00Z">
        <w:r w:rsidDel="00316D4D">
          <w:rPr>
            <w:rFonts w:ascii="Calibri" w:hAnsi="Calibri" w:cs="Calibri"/>
            <w:sz w:val="26"/>
            <w:szCs w:val="26"/>
          </w:rPr>
          <w:delText>When a significant schedule stall is created with no small jobs to backfill, some of the currently running jobs can grow into these stalled resources and possibly complete sooner</w:delText>
        </w:r>
      </w:del>
      <w:commentRangeEnd w:id="296"/>
      <w:r w:rsidR="00316D4D">
        <w:rPr>
          <w:rStyle w:val="CommentReference"/>
        </w:rPr>
        <w:commentReference w:id="296"/>
      </w:r>
    </w:p>
    <w:p w14:paraId="4933A43C" w14:textId="18D788B6"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Common Scalable Persistent Communication Infrastructure Model: Our scalability strategy with respect to a large number of compute nodes is to provide a common scalable communication framework within each job. When a job is created, a secure, scalable overlay network with common communication service is established across its allocated nodes. Except for the root-level job, the existing communication session of the parent job assists the child job with rapid creation of its own session.</w:t>
      </w:r>
    </w:p>
    <w:p w14:paraId="2395D54C" w14:textId="2EEAE28A"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A communication session is only aware of its parent and child and passes the limited set of control information through this communication channel. Thus,</w:t>
      </w:r>
      <w:ins w:id="299" w:author="Rebecca Springmeyer" w:date="2014-01-24T11:29:00Z">
        <w:r w:rsidR="00316D4D">
          <w:rPr>
            <w:rFonts w:ascii="Calibri" w:hAnsi="Calibri" w:cs="Calibri"/>
            <w:sz w:val="26"/>
            <w:szCs w:val="26"/>
          </w:rPr>
          <w:t xml:space="preserve"> </w:t>
        </w:r>
      </w:ins>
      <w:r>
        <w:rPr>
          <w:rFonts w:ascii="Calibri" w:hAnsi="Calibri" w:cs="Calibri"/>
          <w:sz w:val="26"/>
          <w:szCs w:val="26"/>
        </w:rPr>
        <w:t xml:space="preserve">this model enables highly scalable communication within a job, while limiting communications between jobs, addressing the </w:t>
      </w:r>
      <w:r w:rsidRPr="00316D4D">
        <w:rPr>
          <w:rFonts w:ascii="Calibri" w:hAnsi="Calibri" w:cs="Calibri"/>
          <w:i/>
          <w:sz w:val="26"/>
          <w:szCs w:val="26"/>
        </w:rPr>
        <w:t>multidimensional scale</w:t>
      </w:r>
      <w:r>
        <w:rPr>
          <w:rFonts w:ascii="Calibri" w:hAnsi="Calibri" w:cs="Calibri"/>
          <w:sz w:val="26"/>
          <w:szCs w:val="26"/>
        </w:rPr>
        <w:t xml:space="preserve"> </w:t>
      </w:r>
      <w:del w:id="300" w:author="Rebecca Springmeyer" w:date="2014-01-24T11:29:00Z">
        <w:r w:rsidDel="00316D4D">
          <w:rPr>
            <w:rFonts w:ascii="Calibri" w:hAnsi="Calibri" w:cs="Calibri"/>
            <w:sz w:val="26"/>
            <w:szCs w:val="26"/>
          </w:rPr>
          <w:delText xml:space="preserve">and security </w:delText>
        </w:r>
      </w:del>
      <w:r>
        <w:rPr>
          <w:rFonts w:ascii="Calibri" w:hAnsi="Calibri" w:cs="Calibri"/>
          <w:sz w:val="26"/>
          <w:szCs w:val="26"/>
        </w:rPr>
        <w:t>challenge</w:t>
      </w:r>
      <w:ins w:id="301" w:author="Rebecca Springmeyer" w:date="2014-01-24T11:29:00Z">
        <w:r w:rsidR="00316D4D">
          <w:rPr>
            <w:rFonts w:ascii="Calibri" w:hAnsi="Calibri" w:cs="Calibri"/>
            <w:sz w:val="26"/>
            <w:szCs w:val="26"/>
          </w:rPr>
          <w:t xml:space="preserve"> as well as security issue</w:t>
        </w:r>
      </w:ins>
      <w:r>
        <w:rPr>
          <w:rFonts w:ascii="Calibri" w:hAnsi="Calibri" w:cs="Calibri"/>
          <w:sz w:val="26"/>
          <w:szCs w:val="26"/>
        </w:rPr>
        <w:t>s.</w:t>
      </w:r>
    </w:p>
    <w:p w14:paraId="462488A5" w14:textId="21189A0A"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Further, this backbone per-job communication network supports many well- known bootstrap interfaces for distributed programs including many MPI implementations as well as run-time tools</w:t>
      </w:r>
      <w:ins w:id="302" w:author="Rebecca Springmeyer" w:date="2014-01-24T11:30:00Z">
        <w:r w:rsidR="000148D2">
          <w:rPr>
            <w:rFonts w:ascii="Calibri" w:hAnsi="Calibri" w:cs="Calibri"/>
            <w:sz w:val="26"/>
            <w:szCs w:val="26"/>
          </w:rPr>
          <w:t xml:space="preserve">.  This provides tightly integrated support for the development and use of scalable code development run-time tools and research, which can have a large impact on user </w:t>
        </w:r>
        <w:commentRangeStart w:id="303"/>
        <w:r w:rsidR="000148D2">
          <w:rPr>
            <w:rFonts w:ascii="Calibri" w:hAnsi="Calibri" w:cs="Calibri"/>
            <w:sz w:val="26"/>
            <w:szCs w:val="26"/>
          </w:rPr>
          <w:t>productivity</w:t>
        </w:r>
      </w:ins>
      <w:commentRangeEnd w:id="303"/>
      <w:ins w:id="304" w:author="Rebecca Springmeyer" w:date="2014-01-24T11:31:00Z">
        <w:r w:rsidR="000148D2">
          <w:rPr>
            <w:rStyle w:val="CommentReference"/>
          </w:rPr>
          <w:commentReference w:id="303"/>
        </w:r>
      </w:ins>
      <w:ins w:id="306" w:author="Rebecca Springmeyer" w:date="2014-01-24T11:30:00Z">
        <w:r w:rsidR="000148D2">
          <w:rPr>
            <w:rFonts w:ascii="Calibri" w:hAnsi="Calibri" w:cs="Calibri"/>
            <w:sz w:val="26"/>
            <w:szCs w:val="26"/>
          </w:rPr>
          <w:t xml:space="preserve">.  </w:t>
        </w:r>
      </w:ins>
      <w:commentRangeStart w:id="307"/>
      <w:del w:id="308" w:author="Rebecca Springmeyer" w:date="2014-01-24T11:31:00Z">
        <w:r w:rsidDel="000148D2">
          <w:rPr>
            <w:rFonts w:ascii="Calibri" w:hAnsi="Calibri" w:cs="Calibri"/>
            <w:sz w:val="26"/>
            <w:szCs w:val="26"/>
          </w:rPr>
          <w:delText>, and thus in part addresses the productivity challenges</w:delText>
        </w:r>
      </w:del>
      <w:commentRangeEnd w:id="307"/>
      <w:r w:rsidR="000148D2">
        <w:rPr>
          <w:rStyle w:val="CommentReference"/>
        </w:rPr>
        <w:commentReference w:id="307"/>
      </w:r>
      <w:del w:id="309" w:author="Rebecca Springmeyer" w:date="2014-01-24T11:31:00Z">
        <w:r w:rsidDel="000148D2">
          <w:rPr>
            <w:rFonts w:ascii="Calibri" w:hAnsi="Calibri" w:cs="Calibri"/>
            <w:sz w:val="26"/>
            <w:szCs w:val="26"/>
          </w:rPr>
          <w:delText>.</w:delText>
        </w:r>
      </w:del>
    </w:p>
    <w:p w14:paraId="029AF916" w14:textId="10437A97" w:rsidR="008F4B5F" w:rsidDel="000148D2" w:rsidRDefault="008F4B5F" w:rsidP="008F4B5F">
      <w:pPr>
        <w:widowControl w:val="0"/>
        <w:autoSpaceDE w:val="0"/>
        <w:autoSpaceDN w:val="0"/>
        <w:adjustRightInd w:val="0"/>
        <w:spacing w:after="280" w:line="240" w:lineRule="auto"/>
        <w:rPr>
          <w:del w:id="310" w:author="Rebecca Springmeyer" w:date="2014-01-24T11:32:00Z"/>
          <w:rFonts w:ascii="Calibri" w:hAnsi="Calibri" w:cs="Calibri"/>
          <w:sz w:val="28"/>
          <w:szCs w:val="28"/>
        </w:rPr>
      </w:pPr>
      <w:del w:id="311" w:author="Rebecca Springmeyer" w:date="2014-01-24T11:32:00Z">
        <w:r w:rsidDel="000148D2">
          <w:rPr>
            <w:rFonts w:ascii="Calibri" w:hAnsi="Calibri" w:cs="Calibri"/>
            <w:sz w:val="26"/>
            <w:szCs w:val="26"/>
          </w:rPr>
          <w:delText>Self-Hosting Model: We use a self-hosting model to instantiate a new RM in- stance: the parent is capable of launching a standalone copy of itself as a child job, but possibly with di</w:delText>
        </w:r>
        <w:r w:rsidDel="000148D2">
          <w:rPr>
            <w:rFonts w:ascii="Lucida Grande" w:hAnsi="Lucida Grande" w:cs="Lucida Grande"/>
            <w:sz w:val="26"/>
            <w:szCs w:val="26"/>
          </w:rPr>
          <w:delText>↵</w:delText>
        </w:r>
        <w:r w:rsidDel="000148D2">
          <w:rPr>
            <w:rFonts w:ascii="Calibri" w:hAnsi="Calibri" w:cs="Calibri"/>
            <w:sz w:val="26"/>
            <w:szCs w:val="26"/>
          </w:rPr>
          <w:delText>erent plugins. This makes it easier for developers or a quality assurance team to test new RM versions, helping addressing the higher downtime costs challenge. Further, self-hosting with new and experimental plu- gins encourages experimentation and facilitates research activities within a pro- duction instance, addressing the productivity challenges, too</w:delText>
        </w:r>
      </w:del>
    </w:p>
    <w:p w14:paraId="0E527DFD" w14:textId="62506CDA"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26"/>
          <w:szCs w:val="26"/>
        </w:rPr>
        <w:t xml:space="preserve">Lightweight Virtualization Model: The lightweight virtualization model is our response to </w:t>
      </w:r>
      <w:ins w:id="312" w:author="Rebecca Springmeyer" w:date="2014-01-24T11:32:00Z">
        <w:r w:rsidR="000148D2">
          <w:rPr>
            <w:rFonts w:ascii="Calibri" w:hAnsi="Calibri" w:cs="Calibri"/>
            <w:sz w:val="26"/>
            <w:szCs w:val="26"/>
          </w:rPr>
          <w:t xml:space="preserve">challenges posed by </w:t>
        </w:r>
      </w:ins>
      <w:del w:id="313" w:author="Rebecca Springmeyer" w:date="2014-01-24T11:32:00Z">
        <w:r w:rsidDel="000148D2">
          <w:rPr>
            <w:rFonts w:ascii="Calibri" w:hAnsi="Calibri" w:cs="Calibri"/>
            <w:sz w:val="26"/>
            <w:szCs w:val="26"/>
          </w:rPr>
          <w:delText xml:space="preserve">the </w:delText>
        </w:r>
      </w:del>
      <w:r>
        <w:rPr>
          <w:rFonts w:ascii="Calibri" w:hAnsi="Calibri" w:cs="Calibri"/>
          <w:sz w:val="26"/>
          <w:szCs w:val="26"/>
        </w:rPr>
        <w:t>higher downtime costs, separation-of-concerns and security</w:t>
      </w:r>
      <w:del w:id="314" w:author="Rebecca Springmeyer" w:date="2014-01-24T11:33:00Z">
        <w:r w:rsidDel="000148D2">
          <w:rPr>
            <w:rFonts w:ascii="Calibri" w:hAnsi="Calibri" w:cs="Calibri"/>
            <w:sz w:val="26"/>
            <w:szCs w:val="26"/>
          </w:rPr>
          <w:delText xml:space="preserve"> chal</w:delText>
        </w:r>
      </w:del>
      <w:del w:id="315" w:author="Rebecca Springmeyer" w:date="2014-01-24T11:32:00Z">
        <w:r w:rsidDel="000148D2">
          <w:rPr>
            <w:rFonts w:ascii="Calibri" w:hAnsi="Calibri" w:cs="Calibri"/>
            <w:sz w:val="26"/>
            <w:szCs w:val="26"/>
          </w:rPr>
          <w:delText xml:space="preserve">- </w:delText>
        </w:r>
      </w:del>
      <w:del w:id="316" w:author="Rebecca Springmeyer" w:date="2014-01-24T11:33:00Z">
        <w:r w:rsidDel="000148D2">
          <w:rPr>
            <w:rFonts w:ascii="Calibri" w:hAnsi="Calibri" w:cs="Calibri"/>
            <w:sz w:val="26"/>
            <w:szCs w:val="26"/>
          </w:rPr>
          <w:delText>lenges</w:delText>
        </w:r>
      </w:del>
      <w:r>
        <w:rPr>
          <w:rFonts w:ascii="Calibri" w:hAnsi="Calibri" w:cs="Calibri"/>
          <w:sz w:val="26"/>
          <w:szCs w:val="26"/>
        </w:rPr>
        <w:t xml:space="preserve">. Full-fledged virtualization techniques like </w:t>
      </w:r>
      <w:proofErr w:type="spellStart"/>
      <w:r>
        <w:rPr>
          <w:rFonts w:ascii="Calibri" w:hAnsi="Calibri" w:cs="Calibri"/>
          <w:sz w:val="26"/>
          <w:szCs w:val="26"/>
        </w:rPr>
        <w:t>Xen</w:t>
      </w:r>
      <w:proofErr w:type="spellEnd"/>
      <w:r>
        <w:rPr>
          <w:rFonts w:ascii="Calibri" w:hAnsi="Calibri" w:cs="Calibri"/>
          <w:sz w:val="26"/>
          <w:szCs w:val="26"/>
        </w:rPr>
        <w:t xml:space="preserve"> and Kernel-based Virtual Machine (KVM) have many advantages for these design challenges, but that approach has proven to be ine</w:t>
      </w:r>
      <w:ins w:id="317" w:author="Rebecca Springmeyer" w:date="2014-01-24T11:33:00Z">
        <w:r w:rsidR="000148D2">
          <w:rPr>
            <w:rFonts w:ascii="Lucida Grande" w:hAnsi="Lucida Grande" w:cs="Lucida Grande"/>
            <w:sz w:val="26"/>
            <w:szCs w:val="26"/>
          </w:rPr>
          <w:t>ff</w:t>
        </w:r>
      </w:ins>
      <w:del w:id="318" w:author="Rebecca Springmeyer" w:date="2014-01-24T11:33:00Z">
        <w:r w:rsidDel="000148D2">
          <w:rPr>
            <w:rFonts w:ascii="Lucida Grande" w:hAnsi="Lucida Grande" w:cs="Lucida Grande"/>
            <w:sz w:val="26"/>
            <w:szCs w:val="26"/>
          </w:rPr>
          <w:delText>↵</w:delText>
        </w:r>
      </w:del>
      <w:r>
        <w:rPr>
          <w:rFonts w:ascii="Calibri" w:hAnsi="Calibri" w:cs="Calibri"/>
          <w:sz w:val="26"/>
          <w:szCs w:val="26"/>
        </w:rPr>
        <w:t>ective for HPC due in large part its high over</w:t>
      </w:r>
      <w:del w:id="319" w:author="Rebecca Springmeyer" w:date="2014-01-24T11:33:00Z">
        <w:r w:rsidDel="000148D2">
          <w:rPr>
            <w:rFonts w:ascii="Calibri" w:hAnsi="Calibri" w:cs="Calibri"/>
            <w:sz w:val="26"/>
            <w:szCs w:val="26"/>
          </w:rPr>
          <w:delText xml:space="preserve">- </w:delText>
        </w:r>
      </w:del>
      <w:r>
        <w:rPr>
          <w:rFonts w:ascii="Calibri" w:hAnsi="Calibri" w:cs="Calibri"/>
          <w:sz w:val="26"/>
          <w:szCs w:val="26"/>
        </w:rPr>
        <w:t>head [1]. Instead, our virtualization strategy exploits OS-enforced resource man</w:t>
      </w:r>
      <w:del w:id="320" w:author="Rebecca Springmeyer" w:date="2014-01-24T11:33:00Z">
        <w:r w:rsidDel="000148D2">
          <w:rPr>
            <w:rFonts w:ascii="Calibri" w:hAnsi="Calibri" w:cs="Calibri"/>
            <w:sz w:val="26"/>
            <w:szCs w:val="26"/>
          </w:rPr>
          <w:delText xml:space="preserve">- </w:delText>
        </w:r>
      </w:del>
      <w:r>
        <w:rPr>
          <w:rFonts w:ascii="Calibri" w:hAnsi="Calibri" w:cs="Calibri"/>
          <w:sz w:val="26"/>
          <w:szCs w:val="26"/>
        </w:rPr>
        <w:t>agement and isolation mechanisms to launch applications in containers with virtually no impact on performance [2]. Within a container, private file sys</w:t>
      </w:r>
      <w:del w:id="321" w:author="Rebecca Springmeyer" w:date="2014-01-24T11:33:00Z">
        <w:r w:rsidDel="000148D2">
          <w:rPr>
            <w:rFonts w:ascii="Calibri" w:hAnsi="Calibri" w:cs="Calibri"/>
            <w:sz w:val="26"/>
            <w:szCs w:val="26"/>
          </w:rPr>
          <w:delText xml:space="preserve">- </w:delText>
        </w:r>
      </w:del>
      <w:r>
        <w:rPr>
          <w:rFonts w:ascii="Calibri" w:hAnsi="Calibri" w:cs="Calibri"/>
          <w:sz w:val="26"/>
          <w:szCs w:val="26"/>
        </w:rPr>
        <w:t>tem namespaces allow the system and applications to have divergent file system views, and to access file systems with di</w:t>
      </w:r>
      <w:ins w:id="322" w:author="Rebecca Springmeyer" w:date="2014-01-24T11:33:00Z">
        <w:r w:rsidR="000148D2">
          <w:rPr>
            <w:rFonts w:ascii="Lucida Grande" w:hAnsi="Lucida Grande" w:cs="Lucida Grande"/>
            <w:sz w:val="26"/>
            <w:szCs w:val="26"/>
          </w:rPr>
          <w:t>ff</w:t>
        </w:r>
      </w:ins>
      <w:del w:id="323" w:author="Rebecca Springmeyer" w:date="2014-01-24T11:33:00Z">
        <w:r w:rsidDel="000148D2">
          <w:rPr>
            <w:rFonts w:ascii="Lucida Grande" w:hAnsi="Lucida Grande" w:cs="Lucida Grande"/>
            <w:sz w:val="26"/>
            <w:szCs w:val="26"/>
          </w:rPr>
          <w:delText>↵</w:delText>
        </w:r>
      </w:del>
      <w:r>
        <w:rPr>
          <w:rFonts w:ascii="Calibri" w:hAnsi="Calibri" w:cs="Calibri"/>
          <w:sz w:val="26"/>
          <w:szCs w:val="26"/>
        </w:rPr>
        <w:t>erent constraints.</w:t>
      </w:r>
    </w:p>
    <w:p w14:paraId="0DB800D9" w14:textId="16425014" w:rsidR="008F4B5F" w:rsidRDefault="000148D2" w:rsidP="008F4B5F">
      <w:pPr>
        <w:widowControl w:val="0"/>
        <w:autoSpaceDE w:val="0"/>
        <w:autoSpaceDN w:val="0"/>
        <w:adjustRightInd w:val="0"/>
        <w:spacing w:after="280" w:line="240" w:lineRule="auto"/>
        <w:rPr>
          <w:rFonts w:ascii="Calibri" w:hAnsi="Calibri" w:cs="Calibri"/>
          <w:sz w:val="28"/>
          <w:szCs w:val="28"/>
        </w:rPr>
      </w:pPr>
      <w:ins w:id="324" w:author="Rebecca Springmeyer" w:date="2014-01-24T11:33:00Z">
        <w:r>
          <w:rPr>
            <w:rFonts w:ascii="Calibri" w:hAnsi="Calibri" w:cs="Calibri"/>
            <w:sz w:val="28"/>
            <w:szCs w:val="28"/>
          </w:rPr>
          <w:t xml:space="preserve">Jim and Mark:  Do we need this explained here? Is this the right place and explanation? </w:t>
        </w:r>
      </w:ins>
    </w:p>
    <w:p w14:paraId="67053635" w14:textId="0BE5B1D8" w:rsidR="008F4B5F" w:rsidDel="000148D2" w:rsidRDefault="008F4B5F" w:rsidP="008F4B5F">
      <w:pPr>
        <w:widowControl w:val="0"/>
        <w:autoSpaceDE w:val="0"/>
        <w:autoSpaceDN w:val="0"/>
        <w:adjustRightInd w:val="0"/>
        <w:spacing w:after="280" w:line="240" w:lineRule="auto"/>
        <w:rPr>
          <w:del w:id="325" w:author="Rebecca Springmeyer" w:date="2014-01-24T11:32:00Z"/>
          <w:rFonts w:ascii="Calibri" w:hAnsi="Calibri" w:cs="Calibri"/>
          <w:sz w:val="28"/>
          <w:szCs w:val="28"/>
        </w:rPr>
      </w:pPr>
    </w:p>
    <w:p w14:paraId="4DFD83FE" w14:textId="77777777" w:rsidR="008F4B5F" w:rsidRDefault="008F4B5F" w:rsidP="008F4B5F">
      <w:pPr>
        <w:widowControl w:val="0"/>
        <w:autoSpaceDE w:val="0"/>
        <w:autoSpaceDN w:val="0"/>
        <w:adjustRightInd w:val="0"/>
        <w:spacing w:after="280" w:line="240" w:lineRule="auto"/>
        <w:rPr>
          <w:rFonts w:ascii="Calibri" w:hAnsi="Calibri" w:cs="Calibri"/>
          <w:sz w:val="28"/>
          <w:szCs w:val="28"/>
        </w:rPr>
      </w:pPr>
      <w:r>
        <w:rPr>
          <w:rFonts w:ascii="Calibri" w:hAnsi="Calibri" w:cs="Calibri"/>
          <w:sz w:val="32"/>
          <w:szCs w:val="32"/>
        </w:rPr>
        <w:t xml:space="preserve">4 </w:t>
      </w:r>
      <w:proofErr w:type="gramStart"/>
      <w:r>
        <w:rPr>
          <w:rFonts w:ascii="Calibri" w:hAnsi="Calibri" w:cs="Calibri"/>
          <w:sz w:val="32"/>
          <w:szCs w:val="32"/>
        </w:rPr>
        <w:t>FLUX</w:t>
      </w:r>
      <w:proofErr w:type="gramEnd"/>
    </w:p>
    <w:p w14:paraId="11BD80F7" w14:textId="77777777" w:rsidR="008F4B5F" w:rsidRDefault="008F4B5F" w:rsidP="008F4B5F">
      <w:pPr>
        <w:widowControl w:val="0"/>
        <w:numPr>
          <w:ilvl w:val="0"/>
          <w:numId w:val="5"/>
        </w:numPr>
        <w:tabs>
          <w:tab w:val="left" w:pos="220"/>
          <w:tab w:val="left" w:pos="720"/>
        </w:tabs>
        <w:autoSpaceDE w:val="0"/>
        <w:autoSpaceDN w:val="0"/>
        <w:adjustRightInd w:val="0"/>
        <w:spacing w:after="280" w:line="240" w:lineRule="auto"/>
        <w:ind w:hanging="720"/>
        <w:rPr>
          <w:rFonts w:ascii="Calibri" w:hAnsi="Calibri" w:cs="Calibri"/>
          <w:sz w:val="28"/>
          <w:szCs w:val="28"/>
        </w:rPr>
      </w:pPr>
      <w:proofErr w:type="gramStart"/>
      <w:r>
        <w:rPr>
          <w:rFonts w:ascii="Calibri" w:hAnsi="Calibri" w:cs="Calibri"/>
          <w:sz w:val="26"/>
          <w:szCs w:val="26"/>
        </w:rPr>
        <w:t>4.1  Approach</w:t>
      </w:r>
      <w:proofErr w:type="gramEnd"/>
      <w:r>
        <w:rPr>
          <w:rFonts w:ascii="Calibri" w:hAnsi="Calibri" w:cs="Calibri"/>
          <w:sz w:val="26"/>
          <w:szCs w:val="26"/>
        </w:rPr>
        <w:t xml:space="preserve"> </w:t>
      </w:r>
    </w:p>
    <w:p w14:paraId="2E094778" w14:textId="4DE1AF2F" w:rsidR="008F4B5F" w:rsidDel="000148D2" w:rsidRDefault="008F4B5F" w:rsidP="000148D2">
      <w:pPr>
        <w:widowControl w:val="0"/>
        <w:numPr>
          <w:ilvl w:val="0"/>
          <w:numId w:val="5"/>
        </w:numPr>
        <w:tabs>
          <w:tab w:val="left" w:pos="220"/>
          <w:tab w:val="left" w:pos="720"/>
        </w:tabs>
        <w:autoSpaceDE w:val="0"/>
        <w:autoSpaceDN w:val="0"/>
        <w:adjustRightInd w:val="0"/>
        <w:spacing w:after="280" w:line="240" w:lineRule="auto"/>
        <w:ind w:hanging="720"/>
        <w:rPr>
          <w:del w:id="326" w:author="Rebecca Springmeyer" w:date="2014-01-24T11:34:00Z"/>
          <w:rFonts w:ascii="Calibri" w:hAnsi="Calibri" w:cs="Calibri"/>
          <w:sz w:val="28"/>
          <w:szCs w:val="28"/>
        </w:rPr>
        <w:pPrChange w:id="327" w:author="Rebecca Springmeyer" w:date="2014-01-24T11:34:00Z">
          <w:pPr>
            <w:widowControl w:val="0"/>
            <w:numPr>
              <w:numId w:val="5"/>
            </w:numPr>
            <w:tabs>
              <w:tab w:val="left" w:pos="220"/>
              <w:tab w:val="left" w:pos="720"/>
            </w:tabs>
            <w:autoSpaceDE w:val="0"/>
            <w:autoSpaceDN w:val="0"/>
            <w:adjustRightInd w:val="0"/>
            <w:spacing w:after="280" w:line="240" w:lineRule="auto"/>
            <w:ind w:left="720" w:hanging="720"/>
          </w:pPr>
        </w:pPrChange>
      </w:pPr>
      <w:r>
        <w:rPr>
          <w:rFonts w:ascii="Calibri" w:hAnsi="Calibri" w:cs="Calibri"/>
          <w:sz w:val="26"/>
          <w:szCs w:val="26"/>
        </w:rPr>
        <w:t>4.2  </w:t>
      </w:r>
      <w:ins w:id="328" w:author="Rebecca Springmeyer" w:date="2014-01-24T11:34:00Z">
        <w:r w:rsidR="000148D2" w:rsidDel="000148D2">
          <w:rPr>
            <w:rFonts w:ascii="Calibri" w:hAnsi="Calibri" w:cs="Calibri"/>
            <w:sz w:val="26"/>
            <w:szCs w:val="26"/>
          </w:rPr>
          <w:t xml:space="preserve"> </w:t>
        </w:r>
      </w:ins>
      <w:del w:id="329" w:author="Rebecca Springmeyer" w:date="2014-01-24T11:34:00Z">
        <w:r w:rsidDel="000148D2">
          <w:rPr>
            <w:rFonts w:ascii="Calibri" w:hAnsi="Calibri" w:cs="Calibri"/>
            <w:sz w:val="26"/>
            <w:szCs w:val="26"/>
          </w:rPr>
          <w:delText xml:space="preserve">Run-time System </w:delText>
        </w:r>
      </w:del>
    </w:p>
    <w:p w14:paraId="350781DD" w14:textId="60221B60" w:rsidR="008F4B5F" w:rsidDel="000148D2" w:rsidRDefault="008F4B5F" w:rsidP="000148D2">
      <w:pPr>
        <w:widowControl w:val="0"/>
        <w:numPr>
          <w:ilvl w:val="0"/>
          <w:numId w:val="5"/>
        </w:numPr>
        <w:tabs>
          <w:tab w:val="left" w:pos="220"/>
          <w:tab w:val="left" w:pos="720"/>
        </w:tabs>
        <w:autoSpaceDE w:val="0"/>
        <w:autoSpaceDN w:val="0"/>
        <w:adjustRightInd w:val="0"/>
        <w:spacing w:after="280" w:line="240" w:lineRule="auto"/>
        <w:ind w:hanging="720"/>
        <w:rPr>
          <w:del w:id="330" w:author="Rebecca Springmeyer" w:date="2014-01-24T11:34:00Z"/>
          <w:rFonts w:ascii="Calibri" w:hAnsi="Calibri" w:cs="Calibri"/>
          <w:sz w:val="28"/>
          <w:szCs w:val="28"/>
        </w:rPr>
        <w:pPrChange w:id="331" w:author="Rebecca Springmeyer" w:date="2014-01-24T11:34:00Z">
          <w:pPr>
            <w:widowControl w:val="0"/>
            <w:numPr>
              <w:numId w:val="5"/>
            </w:numPr>
            <w:tabs>
              <w:tab w:val="left" w:pos="220"/>
              <w:tab w:val="left" w:pos="720"/>
            </w:tabs>
            <w:autoSpaceDE w:val="0"/>
            <w:autoSpaceDN w:val="0"/>
            <w:adjustRightInd w:val="0"/>
            <w:spacing w:after="280" w:line="240" w:lineRule="auto"/>
            <w:ind w:left="720" w:hanging="720"/>
          </w:pPr>
        </w:pPrChange>
      </w:pPr>
      <w:del w:id="332" w:author="Rebecca Springmeyer" w:date="2014-01-24T11:34:00Z">
        <w:r w:rsidDel="000148D2">
          <w:rPr>
            <w:rFonts w:ascii="Calibri" w:hAnsi="Calibri" w:cs="Calibri"/>
            <w:sz w:val="26"/>
            <w:szCs w:val="26"/>
          </w:rPr>
          <w:delText xml:space="preserve">4.3  Lightweight Job </w:delText>
        </w:r>
      </w:del>
    </w:p>
    <w:p w14:paraId="7C0DC8C2" w14:textId="178113CF" w:rsidR="008F4B5F" w:rsidRDefault="008F4B5F" w:rsidP="000148D2">
      <w:pPr>
        <w:widowControl w:val="0"/>
        <w:numPr>
          <w:ilvl w:val="0"/>
          <w:numId w:val="5"/>
        </w:numPr>
        <w:tabs>
          <w:tab w:val="left" w:pos="220"/>
          <w:tab w:val="left" w:pos="720"/>
        </w:tabs>
        <w:autoSpaceDE w:val="0"/>
        <w:autoSpaceDN w:val="0"/>
        <w:adjustRightInd w:val="0"/>
        <w:spacing w:after="280" w:line="240" w:lineRule="auto"/>
        <w:ind w:hanging="720"/>
        <w:rPr>
          <w:rFonts w:ascii="Calibri" w:hAnsi="Calibri" w:cs="Calibri"/>
          <w:sz w:val="28"/>
          <w:szCs w:val="28"/>
        </w:rPr>
      </w:pPr>
      <w:del w:id="333" w:author="Rebecca Springmeyer" w:date="2014-01-24T11:34:00Z">
        <w:r w:rsidDel="000148D2">
          <w:rPr>
            <w:rFonts w:ascii="Calibri" w:hAnsi="Calibri" w:cs="Calibri"/>
            <w:sz w:val="26"/>
            <w:szCs w:val="26"/>
          </w:rPr>
          <w:delText>4.4  </w:delText>
        </w:r>
      </w:del>
      <w:r>
        <w:rPr>
          <w:rFonts w:ascii="Calibri" w:hAnsi="Calibri" w:cs="Calibri"/>
          <w:sz w:val="26"/>
          <w:szCs w:val="26"/>
        </w:rPr>
        <w:t xml:space="preserve">Communication Message Broker </w:t>
      </w:r>
    </w:p>
    <w:p w14:paraId="51788D82" w14:textId="77777777" w:rsidR="00E50E29" w:rsidRDefault="008F4B5F" w:rsidP="008F4B5F">
      <w:pPr>
        <w:widowControl w:val="0"/>
        <w:numPr>
          <w:ilvl w:val="0"/>
          <w:numId w:val="5"/>
        </w:numPr>
        <w:tabs>
          <w:tab w:val="left" w:pos="220"/>
          <w:tab w:val="left" w:pos="720"/>
        </w:tabs>
        <w:autoSpaceDE w:val="0"/>
        <w:autoSpaceDN w:val="0"/>
        <w:adjustRightInd w:val="0"/>
        <w:spacing w:after="280" w:line="240" w:lineRule="auto"/>
        <w:ind w:hanging="720"/>
        <w:rPr>
          <w:ins w:id="334" w:author="Rebecca Springmeyer" w:date="2014-01-21T13:59:00Z"/>
          <w:rFonts w:ascii="Calibri" w:hAnsi="Calibri" w:cs="Calibri"/>
          <w:sz w:val="28"/>
          <w:szCs w:val="28"/>
        </w:rPr>
      </w:pPr>
      <w:proofErr w:type="gramStart"/>
      <w:r>
        <w:rPr>
          <w:rFonts w:ascii="Calibri" w:hAnsi="Calibri" w:cs="Calibri"/>
          <w:sz w:val="26"/>
          <w:szCs w:val="26"/>
        </w:rPr>
        <w:t>4.5  Scalable</w:t>
      </w:r>
      <w:proofErr w:type="gramEnd"/>
      <w:r>
        <w:rPr>
          <w:rFonts w:ascii="Calibri" w:hAnsi="Calibri" w:cs="Calibri"/>
          <w:sz w:val="26"/>
          <w:szCs w:val="26"/>
        </w:rPr>
        <w:t xml:space="preserve"> Key-Value Store</w:t>
      </w:r>
      <w:r>
        <w:rPr>
          <w:rFonts w:ascii="Calibri" w:hAnsi="Calibri" w:cs="Calibri"/>
          <w:sz w:val="28"/>
          <w:szCs w:val="28"/>
        </w:rPr>
        <w:t> </w:t>
      </w:r>
      <w:r>
        <w:rPr>
          <w:rFonts w:ascii="Calibri" w:hAnsi="Calibri" w:cs="Calibri"/>
          <w:sz w:val="26"/>
          <w:szCs w:val="26"/>
        </w:rPr>
        <w:t> </w:t>
      </w:r>
      <w:r>
        <w:rPr>
          <w:rFonts w:ascii="Calibri" w:hAnsi="Calibri" w:cs="Calibri"/>
          <w:sz w:val="28"/>
          <w:szCs w:val="28"/>
        </w:rPr>
        <w:t> </w:t>
      </w:r>
      <w:r>
        <w:rPr>
          <w:rFonts w:ascii="Calibri" w:hAnsi="Calibri" w:cs="Calibri"/>
          <w:sz w:val="26"/>
          <w:szCs w:val="26"/>
        </w:rPr>
        <w:t> </w:t>
      </w:r>
      <w:r>
        <w:rPr>
          <w:rFonts w:ascii="Calibri" w:hAnsi="Calibri" w:cs="Calibri"/>
          <w:sz w:val="28"/>
          <w:szCs w:val="28"/>
        </w:rPr>
        <w:t> </w:t>
      </w:r>
      <w:r>
        <w:rPr>
          <w:rFonts w:ascii="Calibri" w:hAnsi="Calibri" w:cs="Calibri"/>
          <w:sz w:val="26"/>
          <w:szCs w:val="26"/>
        </w:rPr>
        <w:t> </w:t>
      </w:r>
      <w:r>
        <w:rPr>
          <w:rFonts w:ascii="Calibri" w:hAnsi="Calibri" w:cs="Calibri"/>
          <w:sz w:val="28"/>
          <w:szCs w:val="28"/>
        </w:rPr>
        <w:t> </w:t>
      </w:r>
    </w:p>
    <w:p w14:paraId="70734E15" w14:textId="77777777" w:rsidR="00E50E29" w:rsidRDefault="00E50E29" w:rsidP="008F4B5F">
      <w:pPr>
        <w:widowControl w:val="0"/>
        <w:numPr>
          <w:ilvl w:val="0"/>
          <w:numId w:val="5"/>
        </w:numPr>
        <w:tabs>
          <w:tab w:val="left" w:pos="220"/>
          <w:tab w:val="left" w:pos="720"/>
        </w:tabs>
        <w:autoSpaceDE w:val="0"/>
        <w:autoSpaceDN w:val="0"/>
        <w:adjustRightInd w:val="0"/>
        <w:spacing w:after="280" w:line="240" w:lineRule="auto"/>
        <w:ind w:hanging="720"/>
        <w:rPr>
          <w:ins w:id="335" w:author="Rebecca Springmeyer" w:date="2014-01-21T13:59:00Z"/>
          <w:rFonts w:ascii="Calibri" w:hAnsi="Calibri" w:cs="Calibri"/>
          <w:sz w:val="28"/>
          <w:szCs w:val="28"/>
        </w:rPr>
      </w:pPr>
    </w:p>
    <w:p w14:paraId="37DBB3A3" w14:textId="18D9A3F3" w:rsidR="008F4B5F" w:rsidRDefault="008F4B5F" w:rsidP="00776431">
      <w:pPr>
        <w:widowControl w:val="0"/>
        <w:tabs>
          <w:tab w:val="left" w:pos="220"/>
          <w:tab w:val="left" w:pos="720"/>
        </w:tabs>
        <w:autoSpaceDE w:val="0"/>
        <w:autoSpaceDN w:val="0"/>
        <w:adjustRightInd w:val="0"/>
        <w:spacing w:after="280" w:line="240" w:lineRule="auto"/>
        <w:ind w:left="720"/>
        <w:rPr>
          <w:rFonts w:ascii="Calibri" w:hAnsi="Calibri" w:cs="Calibri"/>
          <w:sz w:val="28"/>
          <w:szCs w:val="28"/>
        </w:rPr>
        <w:pPrChange w:id="336" w:author="Rebecca Springmeyer" w:date="2014-01-21T14:03:00Z">
          <w:pPr>
            <w:widowControl w:val="0"/>
            <w:numPr>
              <w:numId w:val="5"/>
            </w:numPr>
            <w:tabs>
              <w:tab w:val="left" w:pos="220"/>
              <w:tab w:val="left" w:pos="720"/>
            </w:tabs>
            <w:autoSpaceDE w:val="0"/>
            <w:autoSpaceDN w:val="0"/>
            <w:adjustRightInd w:val="0"/>
            <w:spacing w:after="280" w:line="240" w:lineRule="auto"/>
            <w:ind w:left="720" w:hanging="720"/>
          </w:pPr>
        </w:pPrChange>
      </w:pPr>
      <w:r>
        <w:rPr>
          <w:rFonts w:ascii="Calibri" w:hAnsi="Calibri" w:cs="Calibri"/>
          <w:sz w:val="32"/>
          <w:szCs w:val="32"/>
        </w:rPr>
        <w:t xml:space="preserve">5 Preliminary Results </w:t>
      </w:r>
    </w:p>
    <w:p w14:paraId="0287431E" w14:textId="77777777" w:rsidR="008F4B5F" w:rsidRDefault="008F4B5F" w:rsidP="008F4B5F">
      <w:pPr>
        <w:widowControl w:val="0"/>
        <w:numPr>
          <w:ilvl w:val="1"/>
          <w:numId w:val="5"/>
        </w:numPr>
        <w:tabs>
          <w:tab w:val="left" w:pos="940"/>
          <w:tab w:val="left" w:pos="1440"/>
        </w:tabs>
        <w:autoSpaceDE w:val="0"/>
        <w:autoSpaceDN w:val="0"/>
        <w:adjustRightInd w:val="0"/>
        <w:spacing w:after="280" w:line="240" w:lineRule="auto"/>
        <w:ind w:hanging="1440"/>
        <w:rPr>
          <w:rFonts w:ascii="Calibri" w:hAnsi="Calibri" w:cs="Calibri"/>
          <w:sz w:val="28"/>
          <w:szCs w:val="28"/>
        </w:rPr>
      </w:pPr>
      <w:proofErr w:type="gramStart"/>
      <w:r>
        <w:rPr>
          <w:rFonts w:ascii="Calibri" w:hAnsi="Calibri" w:cs="Calibri"/>
          <w:sz w:val="26"/>
          <w:szCs w:val="26"/>
        </w:rPr>
        <w:t>5.1  Performance</w:t>
      </w:r>
      <w:proofErr w:type="gramEnd"/>
      <w:r>
        <w:rPr>
          <w:rFonts w:ascii="Calibri" w:hAnsi="Calibri" w:cs="Calibri"/>
          <w:sz w:val="26"/>
          <w:szCs w:val="26"/>
        </w:rPr>
        <w:t xml:space="preserve"> Model </w:t>
      </w:r>
    </w:p>
    <w:p w14:paraId="1A2693A4" w14:textId="77777777" w:rsidR="008F4B5F" w:rsidRDefault="008F4B5F" w:rsidP="008F4B5F">
      <w:pPr>
        <w:widowControl w:val="0"/>
        <w:numPr>
          <w:ilvl w:val="1"/>
          <w:numId w:val="5"/>
        </w:numPr>
        <w:tabs>
          <w:tab w:val="left" w:pos="940"/>
          <w:tab w:val="left" w:pos="1440"/>
        </w:tabs>
        <w:autoSpaceDE w:val="0"/>
        <w:autoSpaceDN w:val="0"/>
        <w:adjustRightInd w:val="0"/>
        <w:spacing w:after="280" w:line="240" w:lineRule="auto"/>
        <w:ind w:hanging="1440"/>
        <w:rPr>
          <w:rFonts w:ascii="Calibri" w:hAnsi="Calibri" w:cs="Calibri"/>
          <w:sz w:val="28"/>
          <w:szCs w:val="28"/>
        </w:rPr>
      </w:pPr>
      <w:proofErr w:type="gramStart"/>
      <w:r>
        <w:rPr>
          <w:rFonts w:ascii="Calibri" w:hAnsi="Calibri" w:cs="Calibri"/>
          <w:sz w:val="26"/>
          <w:szCs w:val="26"/>
        </w:rPr>
        <w:t>5.2  Experimental</w:t>
      </w:r>
      <w:proofErr w:type="gramEnd"/>
      <w:r>
        <w:rPr>
          <w:rFonts w:ascii="Calibri" w:hAnsi="Calibri" w:cs="Calibri"/>
          <w:sz w:val="26"/>
          <w:szCs w:val="26"/>
        </w:rPr>
        <w:t xml:space="preserve"> Validation </w:t>
      </w:r>
    </w:p>
    <w:p w14:paraId="54FAC7D5" w14:textId="77777777" w:rsidR="008F4B5F" w:rsidRDefault="008F4B5F" w:rsidP="008F4B5F">
      <w:pPr>
        <w:widowControl w:val="0"/>
        <w:numPr>
          <w:ilvl w:val="1"/>
          <w:numId w:val="5"/>
        </w:numPr>
        <w:tabs>
          <w:tab w:val="left" w:pos="940"/>
          <w:tab w:val="left" w:pos="1440"/>
        </w:tabs>
        <w:autoSpaceDE w:val="0"/>
        <w:autoSpaceDN w:val="0"/>
        <w:adjustRightInd w:val="0"/>
        <w:spacing w:after="280" w:line="240" w:lineRule="auto"/>
        <w:ind w:hanging="1440"/>
        <w:rPr>
          <w:rFonts w:ascii="Calibri" w:hAnsi="Calibri" w:cs="Calibri"/>
          <w:sz w:val="28"/>
          <w:szCs w:val="28"/>
        </w:rPr>
      </w:pPr>
      <w:proofErr w:type="gramStart"/>
      <w:r>
        <w:rPr>
          <w:rFonts w:ascii="Calibri" w:hAnsi="Calibri" w:cs="Calibri"/>
          <w:sz w:val="26"/>
          <w:szCs w:val="26"/>
        </w:rPr>
        <w:t>5.3  Case</w:t>
      </w:r>
      <w:proofErr w:type="gramEnd"/>
      <w:r>
        <w:rPr>
          <w:rFonts w:ascii="Calibri" w:hAnsi="Calibri" w:cs="Calibri"/>
          <w:sz w:val="26"/>
          <w:szCs w:val="26"/>
        </w:rPr>
        <w:t xml:space="preserve"> study: Easy Integration of Tools and Middleware </w:t>
      </w:r>
    </w:p>
    <w:p w14:paraId="33D10B46" w14:textId="77777777" w:rsidR="008F4B5F" w:rsidRDefault="008F4B5F" w:rsidP="008F4B5F">
      <w:pPr>
        <w:widowControl w:val="0"/>
        <w:numPr>
          <w:ilvl w:val="1"/>
          <w:numId w:val="5"/>
        </w:numPr>
        <w:tabs>
          <w:tab w:val="left" w:pos="940"/>
          <w:tab w:val="left" w:pos="1440"/>
        </w:tabs>
        <w:autoSpaceDE w:val="0"/>
        <w:autoSpaceDN w:val="0"/>
        <w:adjustRightInd w:val="0"/>
        <w:spacing w:after="280" w:line="240" w:lineRule="auto"/>
        <w:ind w:hanging="1440"/>
        <w:rPr>
          <w:rFonts w:ascii="Calibri" w:hAnsi="Calibri" w:cs="Calibri"/>
          <w:sz w:val="28"/>
          <w:szCs w:val="28"/>
        </w:rPr>
      </w:pPr>
      <w:proofErr w:type="gramStart"/>
      <w:r>
        <w:rPr>
          <w:rFonts w:ascii="Calibri" w:hAnsi="Calibri" w:cs="Calibri"/>
          <w:sz w:val="32"/>
          <w:szCs w:val="32"/>
        </w:rPr>
        <w:t>6  Related</w:t>
      </w:r>
      <w:proofErr w:type="gramEnd"/>
      <w:r>
        <w:rPr>
          <w:rFonts w:ascii="Calibri" w:hAnsi="Calibri" w:cs="Calibri"/>
          <w:sz w:val="32"/>
          <w:szCs w:val="32"/>
        </w:rPr>
        <w:t xml:space="preserve"> work </w:t>
      </w:r>
    </w:p>
    <w:p w14:paraId="75AA4E8C" w14:textId="77777777" w:rsidR="008F4B5F" w:rsidRDefault="008F4B5F" w:rsidP="008F4B5F">
      <w:pPr>
        <w:widowControl w:val="0"/>
        <w:numPr>
          <w:ilvl w:val="1"/>
          <w:numId w:val="5"/>
        </w:numPr>
        <w:tabs>
          <w:tab w:val="left" w:pos="940"/>
          <w:tab w:val="left" w:pos="1440"/>
        </w:tabs>
        <w:autoSpaceDE w:val="0"/>
        <w:autoSpaceDN w:val="0"/>
        <w:adjustRightInd w:val="0"/>
        <w:spacing w:after="280" w:line="240" w:lineRule="auto"/>
        <w:ind w:hanging="1440"/>
        <w:rPr>
          <w:rFonts w:ascii="Calibri" w:hAnsi="Calibri" w:cs="Calibri"/>
          <w:sz w:val="28"/>
          <w:szCs w:val="28"/>
        </w:rPr>
      </w:pPr>
      <w:proofErr w:type="gramStart"/>
      <w:r>
        <w:rPr>
          <w:rFonts w:ascii="Calibri" w:hAnsi="Calibri" w:cs="Calibri"/>
          <w:sz w:val="32"/>
          <w:szCs w:val="32"/>
        </w:rPr>
        <w:t>7  Discussions</w:t>
      </w:r>
      <w:proofErr w:type="gramEnd"/>
      <w:r>
        <w:rPr>
          <w:rFonts w:ascii="Calibri" w:hAnsi="Calibri" w:cs="Calibri"/>
          <w:sz w:val="32"/>
          <w:szCs w:val="32"/>
        </w:rPr>
        <w:t xml:space="preserve"> </w:t>
      </w:r>
    </w:p>
    <w:p w14:paraId="21945410" w14:textId="77777777" w:rsidR="008F4B5F" w:rsidRPr="008F4B5F" w:rsidRDefault="008F4B5F" w:rsidP="008F4B5F">
      <w:pPr>
        <w:widowControl w:val="0"/>
        <w:numPr>
          <w:ilvl w:val="1"/>
          <w:numId w:val="5"/>
        </w:numPr>
        <w:tabs>
          <w:tab w:val="left" w:pos="940"/>
          <w:tab w:val="left" w:pos="1440"/>
        </w:tabs>
        <w:autoSpaceDE w:val="0"/>
        <w:autoSpaceDN w:val="0"/>
        <w:adjustRightInd w:val="0"/>
        <w:spacing w:after="280" w:line="240" w:lineRule="auto"/>
        <w:ind w:hanging="1440"/>
        <w:rPr>
          <w:rFonts w:ascii="Calibri" w:hAnsi="Calibri" w:cs="Calibri"/>
          <w:sz w:val="28"/>
          <w:szCs w:val="28"/>
        </w:rPr>
      </w:pPr>
      <w:proofErr w:type="gramStart"/>
      <w:r>
        <w:rPr>
          <w:rFonts w:ascii="Calibri" w:hAnsi="Calibri" w:cs="Calibri"/>
          <w:sz w:val="32"/>
          <w:szCs w:val="32"/>
        </w:rPr>
        <w:t>8  Concluding</w:t>
      </w:r>
      <w:proofErr w:type="gramEnd"/>
      <w:r>
        <w:rPr>
          <w:rFonts w:ascii="Calibri" w:hAnsi="Calibri" w:cs="Calibri"/>
          <w:sz w:val="32"/>
          <w:szCs w:val="32"/>
        </w:rPr>
        <w:t xml:space="preserve"> remarks </w:t>
      </w:r>
    </w:p>
    <w:p w14:paraId="52699F63" w14:textId="77777777" w:rsidR="008F4B5F" w:rsidRDefault="008F4B5F" w:rsidP="008F4B5F">
      <w:pPr>
        <w:widowControl w:val="0"/>
        <w:numPr>
          <w:ilvl w:val="1"/>
          <w:numId w:val="5"/>
        </w:numPr>
        <w:tabs>
          <w:tab w:val="left" w:pos="940"/>
          <w:tab w:val="left" w:pos="1440"/>
        </w:tabs>
        <w:autoSpaceDE w:val="0"/>
        <w:autoSpaceDN w:val="0"/>
        <w:adjustRightInd w:val="0"/>
        <w:spacing w:after="280" w:line="240" w:lineRule="auto"/>
        <w:ind w:hanging="1440"/>
        <w:rPr>
          <w:rFonts w:ascii="Calibri" w:hAnsi="Calibri" w:cs="Calibri"/>
          <w:sz w:val="28"/>
          <w:szCs w:val="28"/>
        </w:rPr>
      </w:pPr>
    </w:p>
    <w:p w14:paraId="39146DEF" w14:textId="77777777" w:rsidR="008F4B5F" w:rsidRPr="000148D2" w:rsidRDefault="008F4B5F" w:rsidP="008F4B5F">
      <w:pPr>
        <w:widowControl w:val="0"/>
        <w:numPr>
          <w:ilvl w:val="0"/>
          <w:numId w:val="5"/>
        </w:numPr>
        <w:tabs>
          <w:tab w:val="left" w:pos="220"/>
          <w:tab w:val="left" w:pos="720"/>
        </w:tabs>
        <w:autoSpaceDE w:val="0"/>
        <w:autoSpaceDN w:val="0"/>
        <w:adjustRightInd w:val="0"/>
        <w:spacing w:after="280" w:line="240" w:lineRule="auto"/>
        <w:ind w:hanging="720"/>
        <w:rPr>
          <w:ins w:id="337" w:author="Rebecca Springmeyer" w:date="2014-01-24T11:34:00Z"/>
          <w:rFonts w:ascii="Calibri" w:hAnsi="Calibri" w:cs="Calibri"/>
          <w:sz w:val="28"/>
          <w:szCs w:val="28"/>
          <w:rPrChange w:id="338" w:author="Rebecca Springmeyer" w:date="2014-01-24T11:34:00Z">
            <w:rPr>
              <w:ins w:id="339" w:author="Rebecca Springmeyer" w:date="2014-01-24T11:34:00Z"/>
              <w:rFonts w:ascii="Calibri" w:hAnsi="Calibri" w:cs="Calibri"/>
              <w:sz w:val="26"/>
              <w:szCs w:val="26"/>
            </w:rPr>
          </w:rPrChange>
        </w:rPr>
      </w:pPr>
      <w:r>
        <w:rPr>
          <w:rFonts w:ascii="Calibri" w:hAnsi="Calibri" w:cs="Calibri"/>
          <w:sz w:val="26"/>
          <w:szCs w:val="26"/>
        </w:rPr>
        <w:t xml:space="preserve">Acknowledgments </w:t>
      </w:r>
    </w:p>
    <w:p w14:paraId="660A86BF" w14:textId="3CE04413" w:rsidR="000148D2" w:rsidRPr="008F4B5F" w:rsidRDefault="000148D2" w:rsidP="008F4B5F">
      <w:pPr>
        <w:widowControl w:val="0"/>
        <w:numPr>
          <w:ilvl w:val="0"/>
          <w:numId w:val="5"/>
        </w:numPr>
        <w:tabs>
          <w:tab w:val="left" w:pos="220"/>
          <w:tab w:val="left" w:pos="720"/>
        </w:tabs>
        <w:autoSpaceDE w:val="0"/>
        <w:autoSpaceDN w:val="0"/>
        <w:adjustRightInd w:val="0"/>
        <w:spacing w:after="280" w:line="240" w:lineRule="auto"/>
        <w:ind w:hanging="720"/>
        <w:rPr>
          <w:rFonts w:ascii="Calibri" w:hAnsi="Calibri" w:cs="Calibri"/>
          <w:sz w:val="28"/>
          <w:szCs w:val="28"/>
        </w:rPr>
      </w:pPr>
      <w:ins w:id="340" w:author="Rebecca Springmeyer" w:date="2014-01-24T11:34:00Z">
        <w:r>
          <w:rPr>
            <w:rFonts w:ascii="Calibri" w:hAnsi="Calibri" w:cs="Calibri"/>
            <w:sz w:val="26"/>
            <w:szCs w:val="26"/>
          </w:rPr>
          <w:t xml:space="preserve">The authors acknowledge the contributions of </w:t>
        </w:r>
        <w:proofErr w:type="spellStart"/>
        <w:r>
          <w:rPr>
            <w:rFonts w:ascii="Calibri" w:hAnsi="Calibri" w:cs="Calibri"/>
            <w:sz w:val="26"/>
            <w:szCs w:val="26"/>
          </w:rPr>
          <w:t>Matthieu</w:t>
        </w:r>
        <w:proofErr w:type="spellEnd"/>
        <w:r>
          <w:rPr>
            <w:rFonts w:ascii="Calibri" w:hAnsi="Calibri" w:cs="Calibri"/>
            <w:sz w:val="26"/>
            <w:szCs w:val="26"/>
          </w:rPr>
          <w:t xml:space="preserve">, etc. of CEA and Jon </w:t>
        </w:r>
        <w:proofErr w:type="spellStart"/>
        <w:r>
          <w:rPr>
            <w:rFonts w:ascii="Calibri" w:hAnsi="Calibri" w:cs="Calibri"/>
            <w:sz w:val="26"/>
            <w:szCs w:val="26"/>
          </w:rPr>
          <w:t>Bringhurst</w:t>
        </w:r>
        <w:proofErr w:type="spellEnd"/>
        <w:r>
          <w:rPr>
            <w:rFonts w:ascii="Calibri" w:hAnsi="Calibri" w:cs="Calibri"/>
            <w:sz w:val="26"/>
            <w:szCs w:val="26"/>
          </w:rPr>
          <w:t xml:space="preserve"> of LANL, who all provided substantial and insightful feedback on the Flux vision document and in subsequent discussions.   Or something like that. </w:t>
        </w:r>
      </w:ins>
      <w:bookmarkStart w:id="341" w:name="_GoBack"/>
      <w:bookmarkEnd w:id="341"/>
    </w:p>
    <w:p w14:paraId="5FCA42EA" w14:textId="77777777" w:rsidR="008F4B5F" w:rsidRPr="008F4B5F" w:rsidRDefault="008F4B5F" w:rsidP="008F4B5F">
      <w:pPr>
        <w:widowControl w:val="0"/>
        <w:numPr>
          <w:ilvl w:val="0"/>
          <w:numId w:val="5"/>
        </w:numPr>
        <w:tabs>
          <w:tab w:val="left" w:pos="220"/>
          <w:tab w:val="left" w:pos="720"/>
        </w:tabs>
        <w:autoSpaceDE w:val="0"/>
        <w:autoSpaceDN w:val="0"/>
        <w:adjustRightInd w:val="0"/>
        <w:spacing w:after="280" w:line="240" w:lineRule="auto"/>
        <w:ind w:hanging="720"/>
        <w:rPr>
          <w:rFonts w:ascii="Calibri" w:hAnsi="Calibri" w:cs="Calibri"/>
          <w:sz w:val="28"/>
          <w:szCs w:val="28"/>
        </w:rPr>
      </w:pPr>
      <w:r>
        <w:rPr>
          <w:rFonts w:ascii="Calibri" w:hAnsi="Calibri" w:cs="Calibri"/>
          <w:sz w:val="26"/>
          <w:szCs w:val="26"/>
        </w:rPr>
        <w:t xml:space="preserve">This article has been authored by Lawrence Livermore Na- </w:t>
      </w:r>
      <w:proofErr w:type="spellStart"/>
      <w:r>
        <w:rPr>
          <w:rFonts w:ascii="Calibri" w:hAnsi="Calibri" w:cs="Calibri"/>
          <w:sz w:val="26"/>
          <w:szCs w:val="26"/>
        </w:rPr>
        <w:t>tional</w:t>
      </w:r>
      <w:proofErr w:type="spellEnd"/>
      <w:r>
        <w:rPr>
          <w:rFonts w:ascii="Calibri" w:hAnsi="Calibri" w:cs="Calibri"/>
          <w:sz w:val="26"/>
          <w:szCs w:val="26"/>
        </w:rPr>
        <w:t xml:space="preserve"> Security, LLC under Contract No. DE-AC52-07NA27344 with the U.S. De- </w:t>
      </w:r>
      <w:proofErr w:type="spellStart"/>
      <w:r>
        <w:rPr>
          <w:rFonts w:ascii="Calibri" w:hAnsi="Calibri" w:cs="Calibri"/>
          <w:sz w:val="26"/>
          <w:szCs w:val="26"/>
        </w:rPr>
        <w:t>partment</w:t>
      </w:r>
      <w:proofErr w:type="spellEnd"/>
      <w:r>
        <w:rPr>
          <w:rFonts w:ascii="Calibri" w:hAnsi="Calibri" w:cs="Calibri"/>
          <w:sz w:val="26"/>
          <w:szCs w:val="26"/>
        </w:rPr>
        <w:t xml:space="preserve"> of Energy. Accordingly, the United States Government retains and the publisher, by accepting the article for publication, acknowledges that the United States Government retains a non-exclusive, paid-up, irrevocable, </w:t>
      </w:r>
      <w:proofErr w:type="gramStart"/>
      <w:r>
        <w:rPr>
          <w:rFonts w:ascii="Calibri" w:hAnsi="Calibri" w:cs="Calibri"/>
          <w:sz w:val="26"/>
          <w:szCs w:val="26"/>
        </w:rPr>
        <w:t>world-wide</w:t>
      </w:r>
      <w:proofErr w:type="gramEnd"/>
      <w:r>
        <w:rPr>
          <w:rFonts w:ascii="Calibri" w:hAnsi="Calibri" w:cs="Calibri"/>
          <w:sz w:val="26"/>
          <w:szCs w:val="26"/>
        </w:rPr>
        <w:t xml:space="preserve"> li- cense to publish or reproduce the published form of this article or allow others to do so, for United States Government purposes. (LLNL-CONF-</w:t>
      </w:r>
      <w:proofErr w:type="spellStart"/>
      <w:r>
        <w:rPr>
          <w:rFonts w:ascii="Calibri" w:hAnsi="Calibri" w:cs="Calibri"/>
          <w:sz w:val="26"/>
          <w:szCs w:val="26"/>
        </w:rPr>
        <w:t>xxxxxx</w:t>
      </w:r>
      <w:proofErr w:type="spellEnd"/>
      <w:r>
        <w:rPr>
          <w:rFonts w:ascii="Calibri" w:hAnsi="Calibri" w:cs="Calibri"/>
          <w:sz w:val="26"/>
          <w:szCs w:val="26"/>
        </w:rPr>
        <w:t xml:space="preserve">). </w:t>
      </w:r>
      <w:r>
        <w:rPr>
          <w:rFonts w:ascii="Calibri" w:hAnsi="Calibri" w:cs="Calibri"/>
          <w:sz w:val="28"/>
          <w:szCs w:val="28"/>
        </w:rPr>
        <w:t> </w:t>
      </w:r>
    </w:p>
    <w:sdt>
      <w:sdtPr>
        <w:rPr>
          <w:rFonts w:asciiTheme="minorHAnsi" w:hAnsiTheme="minorHAnsi"/>
          <w:color w:val="auto"/>
          <w:sz w:val="24"/>
        </w:rPr>
        <w:id w:val="-1117906340"/>
        <w:docPartObj>
          <w:docPartGallery w:val="Bibliographies"/>
          <w:docPartUnique/>
        </w:docPartObj>
      </w:sdtPr>
      <w:sdtContent>
        <w:p w14:paraId="6D75E3B8" w14:textId="77777777" w:rsidR="006F61EB" w:rsidRDefault="008F4B5F" w:rsidP="006F61EB">
          <w:pPr>
            <w:pStyle w:val="Appendix"/>
          </w:pPr>
          <w:r>
            <w:t>References</w:t>
          </w:r>
        </w:p>
        <w:sdt>
          <w:sdtPr>
            <w:id w:val="111145805"/>
            <w:bibliography/>
          </w:sdtPr>
          <w:sdtContent>
            <w:p w14:paraId="5EAE0C71" w14:textId="77777777" w:rsidR="008F4B5F" w:rsidRDefault="006F61EB" w:rsidP="008F4B5F">
              <w:pPr>
                <w:pStyle w:val="Bibliography"/>
                <w:ind w:left="720" w:hanging="720"/>
              </w:pPr>
              <w:r>
                <w:fldChar w:fldCharType="begin"/>
              </w:r>
              <w:r>
                <w:instrText xml:space="preserve"> BIBLIOGRAPHY </w:instrText>
              </w:r>
              <w:r>
                <w:fldChar w:fldCharType="separate"/>
              </w:r>
            </w:p>
            <w:p w14:paraId="56203BF7" w14:textId="77777777" w:rsidR="008F4B5F" w:rsidRDefault="008F4B5F" w:rsidP="008F4B5F">
              <w:pPr>
                <w:widowControl w:val="0"/>
                <w:numPr>
                  <w:ilvl w:val="1"/>
                  <w:numId w:val="5"/>
                </w:numPr>
                <w:tabs>
                  <w:tab w:val="left" w:pos="940"/>
                  <w:tab w:val="left" w:pos="1440"/>
                </w:tabs>
                <w:autoSpaceDE w:val="0"/>
                <w:autoSpaceDN w:val="0"/>
                <w:adjustRightInd w:val="0"/>
                <w:spacing w:line="240" w:lineRule="auto"/>
                <w:ind w:hanging="1440"/>
                <w:rPr>
                  <w:rFonts w:ascii="Calibri" w:hAnsi="Calibri" w:cs="Calibri"/>
                </w:rPr>
              </w:pPr>
              <w:proofErr w:type="spellStart"/>
              <w:r>
                <w:rPr>
                  <w:rFonts w:ascii="Calibri" w:hAnsi="Calibri" w:cs="Calibri"/>
                </w:rPr>
                <w:t>Regola</w:t>
              </w:r>
              <w:proofErr w:type="spellEnd"/>
              <w:r>
                <w:rPr>
                  <w:rFonts w:ascii="Calibri" w:hAnsi="Calibri" w:cs="Calibri"/>
                </w:rPr>
                <w:t xml:space="preserve">, N., </w:t>
              </w:r>
              <w:proofErr w:type="spellStart"/>
              <w:r>
                <w:rPr>
                  <w:rFonts w:ascii="Calibri" w:hAnsi="Calibri" w:cs="Calibri"/>
                </w:rPr>
                <w:t>Ducom</w:t>
              </w:r>
              <w:proofErr w:type="spellEnd"/>
              <w:r>
                <w:rPr>
                  <w:rFonts w:ascii="Calibri" w:hAnsi="Calibri" w:cs="Calibri"/>
                </w:rPr>
                <w:t xml:space="preserve">, </w:t>
              </w:r>
              <w:proofErr w:type="gramStart"/>
              <w:r>
                <w:rPr>
                  <w:rFonts w:ascii="Calibri" w:hAnsi="Calibri" w:cs="Calibri"/>
                </w:rPr>
                <w:t>J.C</w:t>
              </w:r>
              <w:proofErr w:type="gramEnd"/>
              <w:r>
                <w:rPr>
                  <w:rFonts w:ascii="Calibri" w:hAnsi="Calibri" w:cs="Calibri"/>
                </w:rPr>
                <w:t xml:space="preserve">.: Recommendations for virtualization technologies in high performance computing. In: Proceedings of the 2010 IEEE Second International Conference on Cloud Computing Technology and Science. CLOUDCOM ’10, Wash- </w:t>
              </w:r>
              <w:proofErr w:type="spellStart"/>
              <w:r>
                <w:rPr>
                  <w:rFonts w:ascii="Calibri" w:hAnsi="Calibri" w:cs="Calibri"/>
                </w:rPr>
                <w:t>ington</w:t>
              </w:r>
              <w:proofErr w:type="spellEnd"/>
              <w:r>
                <w:rPr>
                  <w:rFonts w:ascii="Calibri" w:hAnsi="Calibri" w:cs="Calibri"/>
                </w:rPr>
                <w:t xml:space="preserve">, DC, USA, IEEE Computer Society (2010) 409–416 </w:t>
              </w:r>
            </w:p>
            <w:p w14:paraId="2DA968AB" w14:textId="77777777" w:rsidR="008F4B5F" w:rsidRDefault="008F4B5F" w:rsidP="008F4B5F">
              <w:pPr>
                <w:widowControl w:val="0"/>
                <w:numPr>
                  <w:ilvl w:val="1"/>
                  <w:numId w:val="5"/>
                </w:numPr>
                <w:tabs>
                  <w:tab w:val="left" w:pos="940"/>
                  <w:tab w:val="left" w:pos="1440"/>
                </w:tabs>
                <w:autoSpaceDE w:val="0"/>
                <w:autoSpaceDN w:val="0"/>
                <w:adjustRightInd w:val="0"/>
                <w:spacing w:line="240" w:lineRule="auto"/>
                <w:ind w:hanging="1440"/>
                <w:rPr>
                  <w:rFonts w:ascii="Calibri" w:hAnsi="Calibri" w:cs="Calibri"/>
                </w:rPr>
              </w:pPr>
              <w:r>
                <w:rPr>
                  <w:rFonts w:ascii="Calibri" w:hAnsi="Calibri" w:cs="Calibri"/>
                </w:rPr>
                <w:t xml:space="preserve">Xavier, M.G., </w:t>
              </w:r>
              <w:proofErr w:type="spellStart"/>
              <w:r>
                <w:rPr>
                  <w:rFonts w:ascii="Calibri" w:hAnsi="Calibri" w:cs="Calibri"/>
                </w:rPr>
                <w:t>Neves</w:t>
              </w:r>
              <w:proofErr w:type="spellEnd"/>
              <w:r>
                <w:rPr>
                  <w:rFonts w:ascii="Calibri" w:hAnsi="Calibri" w:cs="Calibri"/>
                </w:rPr>
                <w:t xml:space="preserve">, M.V., Rossi, F.D., </w:t>
              </w:r>
              <w:proofErr w:type="spellStart"/>
              <w:r>
                <w:rPr>
                  <w:rFonts w:ascii="Calibri" w:hAnsi="Calibri" w:cs="Calibri"/>
                </w:rPr>
                <w:t>Ferreto</w:t>
              </w:r>
              <w:proofErr w:type="spellEnd"/>
              <w:r>
                <w:rPr>
                  <w:rFonts w:ascii="Calibri" w:hAnsi="Calibri" w:cs="Calibri"/>
                </w:rPr>
                <w:t xml:space="preserve">, T.C., Lange, T., Rose, C.A.F.D.: Performance evaluation of container-based virtualization for high performance com- </w:t>
              </w:r>
              <w:proofErr w:type="spellStart"/>
              <w:r>
                <w:rPr>
                  <w:rFonts w:ascii="Calibri" w:hAnsi="Calibri" w:cs="Calibri"/>
                </w:rPr>
                <w:t>puting</w:t>
              </w:r>
              <w:proofErr w:type="spellEnd"/>
              <w:r>
                <w:rPr>
                  <w:rFonts w:ascii="Calibri" w:hAnsi="Calibri" w:cs="Calibri"/>
                </w:rPr>
                <w:t xml:space="preserve"> environments. 21st </w:t>
              </w:r>
              <w:proofErr w:type="spellStart"/>
              <w:r>
                <w:rPr>
                  <w:rFonts w:ascii="Calibri" w:hAnsi="Calibri" w:cs="Calibri"/>
                </w:rPr>
                <w:t>Euromicro</w:t>
              </w:r>
              <w:proofErr w:type="spellEnd"/>
              <w:r>
                <w:rPr>
                  <w:rFonts w:ascii="Calibri" w:hAnsi="Calibri" w:cs="Calibri"/>
                </w:rPr>
                <w:t xml:space="preserve"> International Conference on Parallel, Dis- </w:t>
              </w:r>
              <w:proofErr w:type="spellStart"/>
              <w:r>
                <w:rPr>
                  <w:rFonts w:ascii="Calibri" w:hAnsi="Calibri" w:cs="Calibri"/>
                </w:rPr>
                <w:t>tributed</w:t>
              </w:r>
              <w:proofErr w:type="spellEnd"/>
              <w:r>
                <w:rPr>
                  <w:rFonts w:ascii="Calibri" w:hAnsi="Calibri" w:cs="Calibri"/>
                </w:rPr>
                <w:t>, and Network-Based Processing (PDP) (2013) </w:t>
              </w:r>
            </w:p>
            <w:p w14:paraId="57213E36" w14:textId="77777777" w:rsidR="008F4B5F" w:rsidRPr="008F4B5F" w:rsidRDefault="008F4B5F" w:rsidP="008F4B5F">
              <w:pPr>
                <w:widowControl w:val="0"/>
                <w:tabs>
                  <w:tab w:val="left" w:pos="220"/>
                  <w:tab w:val="left" w:pos="720"/>
                </w:tabs>
                <w:autoSpaceDE w:val="0"/>
                <w:autoSpaceDN w:val="0"/>
                <w:adjustRightInd w:val="0"/>
                <w:spacing w:after="0" w:line="240" w:lineRule="auto"/>
                <w:ind w:left="720"/>
                <w:rPr>
                  <w:rFonts w:ascii="Calibri" w:hAnsi="Calibri" w:cs="Calibri"/>
                  <w:sz w:val="28"/>
                  <w:szCs w:val="28"/>
                </w:rPr>
              </w:pPr>
            </w:p>
            <w:p w14:paraId="315C9282" w14:textId="77777777" w:rsidR="00C014B2" w:rsidRPr="00810C29" w:rsidRDefault="006F61EB" w:rsidP="007D0890">
              <w:r>
                <w:rPr>
                  <w:b/>
                  <w:bCs/>
                  <w:noProof/>
                </w:rPr>
                <w:fldChar w:fldCharType="end"/>
              </w:r>
            </w:p>
          </w:sdtContent>
        </w:sdt>
      </w:sdtContent>
    </w:sdt>
    <w:sectPr w:rsidR="00C014B2" w:rsidRPr="00810C29" w:rsidSect="002701BD">
      <w:headerReference w:type="default" r:id="rId12"/>
      <w:footerReference w:type="default" r:id="rId13"/>
      <w:headerReference w:type="first" r:id="rId14"/>
      <w:footerReference w:type="first" r:id="rId15"/>
      <w:pgSz w:w="12240" w:h="15840" w:code="1"/>
      <w:pgMar w:top="1440" w:right="1440" w:bottom="2160" w:left="1440" w:header="1296" w:footer="1296" w:gutter="0"/>
      <w:pgNumType w:start="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Rebecca Springmeyer" w:date="2014-01-24T10:01:00Z" w:initials="RS">
    <w:p w14:paraId="471E8AE9" w14:textId="6ADE3B2F" w:rsidR="00316D4D" w:rsidRDefault="00316D4D">
      <w:pPr>
        <w:pStyle w:val="CommentText"/>
      </w:pPr>
      <w:ins w:id="31" w:author="Rebecca Springmeyer" w:date="2014-01-24T10:01:00Z">
        <w:r>
          <w:rPr>
            <w:rStyle w:val="CommentReference"/>
          </w:rPr>
          <w:annotationRef/>
        </w:r>
      </w:ins>
      <w:r>
        <w:t>Mention Run-Time system???</w:t>
      </w:r>
    </w:p>
  </w:comment>
  <w:comment w:id="296" w:author="Rebecca Springmeyer" w:date="2014-01-24T11:28:00Z" w:initials="RS">
    <w:p w14:paraId="177BD162" w14:textId="4CC0265E" w:rsidR="00316D4D" w:rsidRDefault="00316D4D">
      <w:pPr>
        <w:pStyle w:val="CommentText"/>
      </w:pPr>
      <w:r>
        <w:rPr>
          <w:rStyle w:val="CommentReference"/>
        </w:rPr>
        <w:annotationRef/>
      </w:r>
      <w:r>
        <w:t xml:space="preserve">This final sentence about scheduling did not seem to fit here as an ending sentence. </w:t>
      </w:r>
    </w:p>
  </w:comment>
  <w:comment w:id="303" w:author="Rebecca Springmeyer" w:date="2014-01-24T11:31:00Z" w:initials="RS">
    <w:p w14:paraId="47DA26C2" w14:textId="03727575" w:rsidR="000148D2" w:rsidRDefault="000148D2">
      <w:pPr>
        <w:pStyle w:val="CommentText"/>
      </w:pPr>
      <w:ins w:id="305" w:author="Rebecca Springmeyer" w:date="2014-01-24T11:31:00Z">
        <w:r>
          <w:rPr>
            <w:rStyle w:val="CommentReference"/>
          </w:rPr>
          <w:annotationRef/>
        </w:r>
      </w:ins>
      <w:r>
        <w:t xml:space="preserve">Adding in the user productivity here allows us to drop that as a separate section.  We can focus on it more fully, along with scheduling and security, in later write-ups. </w:t>
      </w:r>
    </w:p>
  </w:comment>
  <w:comment w:id="307" w:author="Rebecca Springmeyer" w:date="2014-01-24T11:32:00Z" w:initials="RS">
    <w:p w14:paraId="07C2A5CF" w14:textId="60F40160" w:rsidR="000148D2" w:rsidRDefault="000148D2">
      <w:pPr>
        <w:pStyle w:val="CommentText"/>
      </w:pPr>
      <w:r>
        <w:rPr>
          <w:rStyle w:val="CommentReference"/>
        </w:rPr>
        <w:annotationRef/>
      </w:r>
      <w:r>
        <w:t>Again, cover this in later efforts.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DEE65" w14:textId="77777777" w:rsidR="00316D4D" w:rsidRDefault="00316D4D" w:rsidP="00A15157">
      <w:pPr>
        <w:spacing w:after="0" w:line="240" w:lineRule="auto"/>
      </w:pPr>
      <w:r>
        <w:separator/>
      </w:r>
    </w:p>
  </w:endnote>
  <w:endnote w:type="continuationSeparator" w:id="0">
    <w:p w14:paraId="637C2C14" w14:textId="77777777" w:rsidR="00316D4D" w:rsidRDefault="00316D4D"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316D4D" w14:paraId="18FE8BC4"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Content>
            <w:p w14:paraId="699860BC" w14:textId="77777777" w:rsidR="00316D4D" w:rsidRPr="00CC2374" w:rsidRDefault="00316D4D" w:rsidP="00570F73">
              <w:pPr>
                <w:pStyle w:val="Footer"/>
                <w:rPr>
                  <w:b/>
                  <w:color w:val="auto"/>
                  <w:sz w:val="24"/>
                </w:rPr>
              </w:pPr>
              <w:r>
                <w:t>Flux Paper: notes</w:t>
              </w:r>
            </w:p>
          </w:sdtContent>
        </w:sdt>
      </w:tc>
      <w:tc>
        <w:tcPr>
          <w:tcW w:w="4788" w:type="dxa"/>
        </w:tcPr>
        <w:p w14:paraId="15C3F0EE" w14:textId="77777777" w:rsidR="00316D4D" w:rsidRDefault="00316D4D" w:rsidP="00570F73">
          <w:pPr>
            <w:pStyle w:val="Header-FooterRight"/>
          </w:pPr>
          <w:r>
            <w:fldChar w:fldCharType="begin"/>
          </w:r>
          <w:r>
            <w:instrText xml:space="preserve"> Page </w:instrText>
          </w:r>
          <w:r>
            <w:fldChar w:fldCharType="separate"/>
          </w:r>
          <w:r>
            <w:rPr>
              <w:noProof/>
            </w:rPr>
            <w:t>ii</w:t>
          </w:r>
          <w:r>
            <w:fldChar w:fldCharType="end"/>
          </w:r>
        </w:p>
      </w:tc>
    </w:tr>
  </w:tbl>
  <w:p w14:paraId="7844A59B" w14:textId="77777777" w:rsidR="00316D4D" w:rsidRDefault="00316D4D"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316D4D" w14:paraId="5F249B86"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26CEE7C7" w14:textId="77777777" w:rsidR="00316D4D" w:rsidRPr="00CC2374" w:rsidRDefault="00316D4D" w:rsidP="00570F73">
              <w:pPr>
                <w:pStyle w:val="Footer"/>
                <w:rPr>
                  <w:b/>
                  <w:color w:val="auto"/>
                  <w:sz w:val="24"/>
                </w:rPr>
              </w:pPr>
              <w:r>
                <w:t>Flux Paper: notes</w:t>
              </w:r>
            </w:p>
          </w:sdtContent>
        </w:sdt>
      </w:tc>
      <w:tc>
        <w:tcPr>
          <w:tcW w:w="4788" w:type="dxa"/>
        </w:tcPr>
        <w:p w14:paraId="6A9E8A18" w14:textId="77777777" w:rsidR="00316D4D" w:rsidRDefault="00316D4D" w:rsidP="00570F73">
          <w:pPr>
            <w:pStyle w:val="Header-FooterRight"/>
          </w:pPr>
          <w:r>
            <w:fldChar w:fldCharType="begin"/>
          </w:r>
          <w:r>
            <w:instrText xml:space="preserve"> Page </w:instrText>
          </w:r>
          <w:r>
            <w:fldChar w:fldCharType="separate"/>
          </w:r>
          <w:r w:rsidR="000148D2">
            <w:rPr>
              <w:noProof/>
            </w:rPr>
            <w:t>9</w:t>
          </w:r>
          <w:r>
            <w:fldChar w:fldCharType="end"/>
          </w:r>
        </w:p>
      </w:tc>
    </w:tr>
  </w:tbl>
  <w:p w14:paraId="1A6F5799" w14:textId="77777777" w:rsidR="00316D4D" w:rsidRDefault="00316D4D"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316D4D" w14:paraId="71DB558E"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07EE8894" w14:textId="77777777" w:rsidR="00316D4D" w:rsidRPr="00CC2374" w:rsidRDefault="00316D4D" w:rsidP="00CC2374">
              <w:pPr>
                <w:pStyle w:val="Footer"/>
                <w:rPr>
                  <w:b/>
                  <w:color w:val="auto"/>
                  <w:sz w:val="24"/>
                </w:rPr>
              </w:pPr>
              <w:r>
                <w:t>Flux Paper: notes</w:t>
              </w:r>
            </w:p>
          </w:sdtContent>
        </w:sdt>
      </w:tc>
      <w:tc>
        <w:tcPr>
          <w:tcW w:w="4788" w:type="dxa"/>
        </w:tcPr>
        <w:p w14:paraId="64FA4FFC" w14:textId="77777777" w:rsidR="00316D4D" w:rsidRDefault="00316D4D" w:rsidP="00CC2374">
          <w:pPr>
            <w:pStyle w:val="Header-FooterRight"/>
          </w:pPr>
          <w:r>
            <w:fldChar w:fldCharType="begin"/>
          </w:r>
          <w:r>
            <w:instrText xml:space="preserve"> Page </w:instrText>
          </w:r>
          <w:r>
            <w:fldChar w:fldCharType="separate"/>
          </w:r>
          <w:r w:rsidR="000148D2">
            <w:rPr>
              <w:noProof/>
            </w:rPr>
            <w:t>1</w:t>
          </w:r>
          <w:r>
            <w:fldChar w:fldCharType="end"/>
          </w:r>
        </w:p>
      </w:tc>
    </w:tr>
  </w:tbl>
  <w:p w14:paraId="066E0EB8" w14:textId="77777777" w:rsidR="00316D4D" w:rsidRDefault="00316D4D"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B1216" w14:textId="77777777" w:rsidR="00316D4D" w:rsidRDefault="00316D4D" w:rsidP="00A15157">
      <w:pPr>
        <w:spacing w:after="0" w:line="240" w:lineRule="auto"/>
      </w:pPr>
      <w:r>
        <w:separator/>
      </w:r>
    </w:p>
  </w:footnote>
  <w:footnote w:type="continuationSeparator" w:id="0">
    <w:p w14:paraId="766AD18B" w14:textId="77777777" w:rsidR="00316D4D" w:rsidRDefault="00316D4D"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46B69" w14:textId="77777777" w:rsidR="00316D4D" w:rsidRDefault="00316D4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9FD41" w14:textId="77777777" w:rsidR="00316D4D" w:rsidRPr="00781126" w:rsidRDefault="00316D4D" w:rsidP="0002404C">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fldSimple w:instr=" USERNAME ">
      <w:r>
        <w:rPr>
          <w:noProof/>
        </w:rPr>
        <w:instrText>Rebecca Springmeyer</w:instrText>
      </w:r>
    </w:fldSimple>
    <w:r w:rsidRPr="00781126">
      <w:instrText xml:space="preserve">="" "[Your Name]" </w:instrText>
    </w:r>
    <w:fldSimple w:instr=" USERNAME ">
      <w:r>
        <w:rPr>
          <w:noProof/>
        </w:rPr>
        <w:instrText>Rebecca Springmeyer</w:instrText>
      </w:r>
    </w:fldSimple>
    <w:r w:rsidRPr="00781126">
      <w:fldChar w:fldCharType="separate"/>
    </w:r>
    <w:r>
      <w:rPr>
        <w:noProof/>
      </w:rPr>
      <w:instrText>Rebecca Springmeyer</w:instrText>
    </w:r>
    <w:r w:rsidRPr="00781126">
      <w:fldChar w:fldCharType="end"/>
    </w:r>
    <w:r w:rsidRPr="00781126">
      <w:instrText xml:space="preserve"> \* MERGEFORMAT</w:instrText>
    </w:r>
    <w:r w:rsidRPr="00781126">
      <w:fldChar w:fldCharType="separate"/>
    </w:r>
    <w:r w:rsidR="000148D2">
      <w:t>Rebecca Springmeyer</w:t>
    </w:r>
    <w:r w:rsidRPr="00781126">
      <w:fldChar w:fldCharType="end"/>
    </w:r>
  </w:p>
  <w:p w14:paraId="2EC55DC3" w14:textId="77777777" w:rsidR="00316D4D" w:rsidRDefault="00316D4D" w:rsidP="00A15157">
    <w:pPr>
      <w:pStyle w:val="Header-FooterRight"/>
    </w:pPr>
    <w:r>
      <w:br/>
    </w:r>
    <w:r>
      <w:fldChar w:fldCharType="begin"/>
    </w:r>
    <w:r>
      <w:instrText xml:space="preserve"> PLACEHOLDER "[Insert Date]" \* MERGEFORMAT </w:instrText>
    </w:r>
    <w:r>
      <w:fldChar w:fldCharType="separate"/>
    </w:r>
    <w:r>
      <w:t>[Insert Date]</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1"/>
    <w:lvlOverride w:ilvl="0">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trackRevisions/>
  <w:defaultTabStop w:val="720"/>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B5F"/>
    <w:rsid w:val="000148D2"/>
    <w:rsid w:val="0002404C"/>
    <w:rsid w:val="00055249"/>
    <w:rsid w:val="00093131"/>
    <w:rsid w:val="00144C46"/>
    <w:rsid w:val="00165340"/>
    <w:rsid w:val="00170E14"/>
    <w:rsid w:val="001B255D"/>
    <w:rsid w:val="001D7D03"/>
    <w:rsid w:val="00207033"/>
    <w:rsid w:val="00237EAA"/>
    <w:rsid w:val="002701BD"/>
    <w:rsid w:val="0027769D"/>
    <w:rsid w:val="00280DC4"/>
    <w:rsid w:val="00295F26"/>
    <w:rsid w:val="002C3464"/>
    <w:rsid w:val="002D6955"/>
    <w:rsid w:val="002E1970"/>
    <w:rsid w:val="00316D4D"/>
    <w:rsid w:val="003411A7"/>
    <w:rsid w:val="00344A0E"/>
    <w:rsid w:val="003956A9"/>
    <w:rsid w:val="003C18C7"/>
    <w:rsid w:val="004101D7"/>
    <w:rsid w:val="00423B29"/>
    <w:rsid w:val="0046608D"/>
    <w:rsid w:val="00471BFD"/>
    <w:rsid w:val="004B6CA1"/>
    <w:rsid w:val="00503256"/>
    <w:rsid w:val="00570F73"/>
    <w:rsid w:val="005B0C93"/>
    <w:rsid w:val="005B1402"/>
    <w:rsid w:val="005C1EE9"/>
    <w:rsid w:val="005F0C28"/>
    <w:rsid w:val="00654459"/>
    <w:rsid w:val="00665465"/>
    <w:rsid w:val="006E1F01"/>
    <w:rsid w:val="006F61EB"/>
    <w:rsid w:val="007204F4"/>
    <w:rsid w:val="00727288"/>
    <w:rsid w:val="00776431"/>
    <w:rsid w:val="00781126"/>
    <w:rsid w:val="00782C8E"/>
    <w:rsid w:val="00783EF4"/>
    <w:rsid w:val="007C3D5D"/>
    <w:rsid w:val="007D0890"/>
    <w:rsid w:val="007F7807"/>
    <w:rsid w:val="00810C29"/>
    <w:rsid w:val="00884F67"/>
    <w:rsid w:val="008C100F"/>
    <w:rsid w:val="008C7171"/>
    <w:rsid w:val="008F4B5F"/>
    <w:rsid w:val="00911F9B"/>
    <w:rsid w:val="00926E49"/>
    <w:rsid w:val="00984459"/>
    <w:rsid w:val="009D6BF1"/>
    <w:rsid w:val="00A15157"/>
    <w:rsid w:val="00A26A59"/>
    <w:rsid w:val="00A66BF6"/>
    <w:rsid w:val="00A67B97"/>
    <w:rsid w:val="00BA009E"/>
    <w:rsid w:val="00C014B2"/>
    <w:rsid w:val="00C26A6B"/>
    <w:rsid w:val="00C6360D"/>
    <w:rsid w:val="00CC2374"/>
    <w:rsid w:val="00CF0CC9"/>
    <w:rsid w:val="00D70912"/>
    <w:rsid w:val="00E50E29"/>
    <w:rsid w:val="00E52A00"/>
    <w:rsid w:val="00E93699"/>
    <w:rsid w:val="00EA3050"/>
    <w:rsid w:val="00F06ED6"/>
    <w:rsid w:val="00F445ED"/>
    <w:rsid w:val="00F63BF3"/>
    <w:rsid w:val="00F73F39"/>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EDC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CommentReference">
    <w:name w:val="annotation reference"/>
    <w:basedOn w:val="DefaultParagraphFont"/>
    <w:uiPriority w:val="99"/>
    <w:semiHidden/>
    <w:unhideWhenUsed/>
    <w:rsid w:val="005F0C28"/>
    <w:rPr>
      <w:sz w:val="18"/>
      <w:szCs w:val="18"/>
    </w:rPr>
  </w:style>
  <w:style w:type="paragraph" w:styleId="CommentText">
    <w:name w:val="annotation text"/>
    <w:basedOn w:val="Normal"/>
    <w:link w:val="CommentTextChar"/>
    <w:uiPriority w:val="99"/>
    <w:semiHidden/>
    <w:unhideWhenUsed/>
    <w:rsid w:val="005F0C28"/>
    <w:pPr>
      <w:spacing w:line="240" w:lineRule="auto"/>
    </w:pPr>
  </w:style>
  <w:style w:type="character" w:customStyle="1" w:styleId="CommentTextChar">
    <w:name w:val="Comment Text Char"/>
    <w:basedOn w:val="DefaultParagraphFont"/>
    <w:link w:val="CommentText"/>
    <w:uiPriority w:val="99"/>
    <w:semiHidden/>
    <w:rsid w:val="005F0C28"/>
  </w:style>
  <w:style w:type="paragraph" w:styleId="CommentSubject">
    <w:name w:val="annotation subject"/>
    <w:basedOn w:val="CommentText"/>
    <w:next w:val="CommentText"/>
    <w:link w:val="CommentSubjectChar"/>
    <w:uiPriority w:val="99"/>
    <w:semiHidden/>
    <w:unhideWhenUsed/>
    <w:rsid w:val="005F0C28"/>
    <w:rPr>
      <w:b/>
      <w:bCs/>
      <w:sz w:val="20"/>
      <w:szCs w:val="20"/>
    </w:rPr>
  </w:style>
  <w:style w:type="character" w:customStyle="1" w:styleId="CommentSubjectChar">
    <w:name w:val="Comment Subject Char"/>
    <w:basedOn w:val="CommentTextChar"/>
    <w:link w:val="CommentSubject"/>
    <w:uiPriority w:val="99"/>
    <w:semiHidden/>
    <w:rsid w:val="005F0C2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CommentReference">
    <w:name w:val="annotation reference"/>
    <w:basedOn w:val="DefaultParagraphFont"/>
    <w:uiPriority w:val="99"/>
    <w:semiHidden/>
    <w:unhideWhenUsed/>
    <w:rsid w:val="005F0C28"/>
    <w:rPr>
      <w:sz w:val="18"/>
      <w:szCs w:val="18"/>
    </w:rPr>
  </w:style>
  <w:style w:type="paragraph" w:styleId="CommentText">
    <w:name w:val="annotation text"/>
    <w:basedOn w:val="Normal"/>
    <w:link w:val="CommentTextChar"/>
    <w:uiPriority w:val="99"/>
    <w:semiHidden/>
    <w:unhideWhenUsed/>
    <w:rsid w:val="005F0C28"/>
    <w:pPr>
      <w:spacing w:line="240" w:lineRule="auto"/>
    </w:pPr>
  </w:style>
  <w:style w:type="character" w:customStyle="1" w:styleId="CommentTextChar">
    <w:name w:val="Comment Text Char"/>
    <w:basedOn w:val="DefaultParagraphFont"/>
    <w:link w:val="CommentText"/>
    <w:uiPriority w:val="99"/>
    <w:semiHidden/>
    <w:rsid w:val="005F0C28"/>
  </w:style>
  <w:style w:type="paragraph" w:styleId="CommentSubject">
    <w:name w:val="annotation subject"/>
    <w:basedOn w:val="CommentText"/>
    <w:next w:val="CommentText"/>
    <w:link w:val="CommentSubjectChar"/>
    <w:uiPriority w:val="99"/>
    <w:semiHidden/>
    <w:unhideWhenUsed/>
    <w:rsid w:val="005F0C28"/>
    <w:rPr>
      <w:b/>
      <w:bCs/>
      <w:sz w:val="20"/>
      <w:szCs w:val="20"/>
    </w:rPr>
  </w:style>
  <w:style w:type="character" w:customStyle="1" w:styleId="CommentSubjectChar">
    <w:name w:val="Comment Subject Char"/>
    <w:basedOn w:val="CommentTextChar"/>
    <w:link w:val="CommentSubject"/>
    <w:uiPriority w:val="99"/>
    <w:semiHidden/>
    <w:rsid w:val="005F0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iMac%20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61382BCA49F440BAD44816671B2038"/>
        <w:category>
          <w:name w:val="General"/>
          <w:gallery w:val="placeholder"/>
        </w:category>
        <w:types>
          <w:type w:val="bbPlcHdr"/>
        </w:types>
        <w:behaviors>
          <w:behavior w:val="content"/>
        </w:behaviors>
        <w:guid w:val="{1A28CF89-7457-D54E-8275-A00C17901E14}"/>
      </w:docPartPr>
      <w:docPartBody>
        <w:p w:rsidR="000A0652" w:rsidRDefault="000A0652">
          <w:pPr>
            <w:pStyle w:val="8D61382BCA49F440BAD44816671B2038"/>
          </w:pPr>
          <w:r w:rsidRPr="00BA009E">
            <w:t>Lorem Ipsum Dolor</w:t>
          </w:r>
        </w:p>
      </w:docPartBody>
    </w:docPart>
    <w:docPart>
      <w:docPartPr>
        <w:name w:val="A50D1DCF612D06419BF1BF3F1B3E316D"/>
        <w:category>
          <w:name w:val="General"/>
          <w:gallery w:val="placeholder"/>
        </w:category>
        <w:types>
          <w:type w:val="bbPlcHdr"/>
        </w:types>
        <w:behaviors>
          <w:behavior w:val="content"/>
        </w:behaviors>
        <w:guid w:val="{379EF148-CEAB-EA45-A164-8B1635FC5CBE}"/>
      </w:docPartPr>
      <w:docPartBody>
        <w:p w:rsidR="000A0652" w:rsidRDefault="000A0652">
          <w:pPr>
            <w:pStyle w:val="A50D1DCF612D06419BF1BF3F1B3E316D"/>
          </w:pPr>
          <w:r w:rsidRPr="00BA009E">
            <w:t>Lorem ipsum dolor sit amet, consectetur adipiscing elit.</w:t>
          </w:r>
        </w:p>
      </w:docPartBody>
    </w:docPart>
    <w:docPart>
      <w:docPartPr>
        <w:name w:val="7BE77B9EB21F7845B81D9F79E1E9410B"/>
        <w:category>
          <w:name w:val="General"/>
          <w:gallery w:val="placeholder"/>
        </w:category>
        <w:types>
          <w:type w:val="bbPlcHdr"/>
        </w:types>
        <w:behaviors>
          <w:behavior w:val="content"/>
        </w:behaviors>
        <w:guid w:val="{648ADCC3-C048-A34B-B050-05AB4B0DE2CB}"/>
      </w:docPartPr>
      <w:docPartBody>
        <w:p w:rsidR="000A0652" w:rsidRDefault="000A0652">
          <w:pPr>
            <w:pStyle w:val="7BE77B9EB21F7845B81D9F79E1E9410B"/>
          </w:pPr>
          <w:r w:rsidRPr="00BA009E">
            <w:t>Lorem Ipsum Dolor</w:t>
          </w:r>
        </w:p>
      </w:docPartBody>
    </w:docPart>
    <w:docPart>
      <w:docPartPr>
        <w:name w:val="D27C83234C38364EB7B6CCE422CB0F00"/>
        <w:category>
          <w:name w:val="General"/>
          <w:gallery w:val="placeholder"/>
        </w:category>
        <w:types>
          <w:type w:val="bbPlcHdr"/>
        </w:types>
        <w:behaviors>
          <w:behavior w:val="content"/>
        </w:behaviors>
        <w:guid w:val="{A2A4AC1F-3B26-CC4D-B796-F2C73DEAE1DE}"/>
      </w:docPartPr>
      <w:docPartBody>
        <w:p w:rsidR="000A0652" w:rsidRDefault="000A0652">
          <w:pPr>
            <w:pStyle w:val="D27C83234C38364EB7B6CCE422CB0F00"/>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AA831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954AC3D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652"/>
    <w:rsid w:val="000A0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1382BCA49F440BAD44816671B2038">
    <w:name w:val="8D61382BCA49F440BAD44816671B2038"/>
  </w:style>
  <w:style w:type="paragraph" w:customStyle="1" w:styleId="A50D1DCF612D06419BF1BF3F1B3E316D">
    <w:name w:val="A50D1DCF612D06419BF1BF3F1B3E316D"/>
  </w:style>
  <w:style w:type="paragraph" w:customStyle="1" w:styleId="7BE77B9EB21F7845B81D9F79E1E9410B">
    <w:name w:val="7BE77B9EB21F7845B81D9F79E1E9410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D27C83234C38364EB7B6CCE422CB0F00">
    <w:name w:val="D27C83234C38364EB7B6CCE422CB0F00"/>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95A69B0FADC5CF42A1D03D88A44906A3">
    <w:name w:val="95A69B0FADC5CF42A1D03D88A44906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1382BCA49F440BAD44816671B2038">
    <w:name w:val="8D61382BCA49F440BAD44816671B2038"/>
  </w:style>
  <w:style w:type="paragraph" w:customStyle="1" w:styleId="A50D1DCF612D06419BF1BF3F1B3E316D">
    <w:name w:val="A50D1DCF612D06419BF1BF3F1B3E316D"/>
  </w:style>
  <w:style w:type="paragraph" w:customStyle="1" w:styleId="7BE77B9EB21F7845B81D9F79E1E9410B">
    <w:name w:val="7BE77B9EB21F7845B81D9F79E1E9410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D27C83234C38364EB7B6CCE422CB0F00">
    <w:name w:val="D27C83234C38364EB7B6CCE422CB0F00"/>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95A69B0FADC5CF42A1D03D88A44906A3">
    <w:name w:val="95A69B0FADC5CF42A1D03D88A4490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FFFCB045-2AB4-844D-B616-919C6C18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5</TotalTime>
  <Pages>11</Pages>
  <Words>4720</Words>
  <Characters>21717</Characters>
  <Application>Microsoft Macintosh Word</Application>
  <DocSecurity>0</DocSecurity>
  <Lines>278</Lines>
  <Paragraphs>105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26332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Flux Paper: notes</dc:title>
  <dc:subject>Improving flow, statement of contributions, ideas on the sections on Flux overview and description of the RT: LWJ, COMB, scalable KVS</dc:subject>
  <dc:creator>Rebecca Springmeyer</dc:creator>
  <cp:keywords/>
  <dc:description/>
  <cp:lastModifiedBy>Rebecca Springmeyer</cp:lastModifiedBy>
  <cp:revision>2</cp:revision>
  <cp:lastPrinted>2014-01-18T23:15:00Z</cp:lastPrinted>
  <dcterms:created xsi:type="dcterms:W3CDTF">2014-01-24T19:35:00Z</dcterms:created>
  <dcterms:modified xsi:type="dcterms:W3CDTF">2014-01-24T19:35:00Z</dcterms:modified>
  <cp:category/>
</cp:coreProperties>
</file>